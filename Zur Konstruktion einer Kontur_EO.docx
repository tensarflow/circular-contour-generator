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E0B5" w14:textId="078D1FBF" w:rsidR="00150357" w:rsidRDefault="00F71537" w:rsidP="00DD4ED3">
      <w:pPr>
        <w:jc w:val="both"/>
      </w:pPr>
      <w:r>
        <w:t>Zur Konstruktion einer Kontur, die durch Polarkoordinaten beschrieben wird und aus Bogen besteht, sind folgende mathematischen Beziehungen von gr</w:t>
      </w:r>
      <w:r w:rsidR="007E4D59">
        <w:t>oßer Bedeutung:</w:t>
      </w:r>
    </w:p>
    <w:p w14:paraId="67AC643B" w14:textId="0F511200" w:rsidR="00E2176F" w:rsidRPr="00056B32" w:rsidRDefault="00E2176F" w:rsidP="00DD4ED3">
      <w:pPr>
        <w:jc w:val="both"/>
      </w:pPr>
      <w:r>
        <w:t>Die allgemeine Gleichung</w:t>
      </w:r>
      <w:r w:rsidR="000E1BF6">
        <w:t xml:space="preserve"> mit dem Mittelpunkt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E1BF6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  <w:r w:rsidR="00C46571">
        <w:t xml:space="preserve">und dem konstanten Radius </w:t>
      </w:r>
      <m:oMath>
        <m:r>
          <w:rPr>
            <w:rFonts w:ascii="Cambria Math" w:hAnsi="Cambria Math"/>
          </w:rPr>
          <m:t>R</m:t>
        </m:r>
      </m:oMath>
      <w:r w:rsidR="00C46571">
        <w:t xml:space="preserve"> </w:t>
      </w:r>
      <w:r>
        <w:t>eines Kreises im kartesischen Koordinatensystem lautet:</w:t>
      </w:r>
    </w:p>
    <w:p w14:paraId="243C9730" w14:textId="7837509A" w:rsidR="00D52550" w:rsidRPr="004A0FC5" w:rsidRDefault="00D52550" w:rsidP="00DD4ED3">
      <w:pPr>
        <w:jc w:val="both"/>
        <w:rPr>
          <w:rFonts w:eastAsiaTheme="minorEastAsia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D52550" w14:paraId="026F6D42" w14:textId="77777777" w:rsidTr="00D52550">
        <w:trPr>
          <w:trHeight w:val="470"/>
          <w:jc w:val="center"/>
        </w:trPr>
        <w:tc>
          <w:tcPr>
            <w:tcW w:w="4915" w:type="dxa"/>
            <w:vAlign w:val="center"/>
          </w:tcPr>
          <w:p w14:paraId="57BC2D39" w14:textId="60E09507" w:rsidR="00D52550" w:rsidRDefault="00C46571" w:rsidP="00DD4ED3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634" w:type="dxa"/>
            <w:vAlign w:val="center"/>
          </w:tcPr>
          <w:p w14:paraId="691FC257" w14:textId="7E862D9C" w:rsidR="00D52550" w:rsidRDefault="00D52550" w:rsidP="00DD4ED3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(1)</w:t>
            </w:r>
          </w:p>
        </w:tc>
      </w:tr>
    </w:tbl>
    <w:p w14:paraId="06D15787" w14:textId="1E927F1A" w:rsidR="00DD4ED3" w:rsidRDefault="00DD4ED3" w:rsidP="006066B2">
      <w:pPr>
        <w:jc w:val="both"/>
      </w:pPr>
    </w:p>
    <w:p w14:paraId="5BF0B313" w14:textId="4D297FC9" w:rsidR="00B55E0D" w:rsidRDefault="00F36A47" w:rsidP="008B5281">
      <w:pPr>
        <w:jc w:val="both"/>
      </w:pPr>
      <w:r>
        <w:t>Bei der Transformierung vom kartesischen in den polaren Raum wird</w:t>
      </w:r>
      <w:r w:rsidR="00ED7078">
        <w:t xml:space="preserve"> eine Koordinatentransformation durchgeführt, in der x und y als eine Beziehung vom Radius R und Winkel </w:t>
      </w:r>
      <w:r w:rsidR="008B5281">
        <w:t xml:space="preserve">Theta ausgedrückt werden soll. Dazu wird die Position eines Punktes im 2-dimensionalen Raum betrachtet (Abbildung 1). </w:t>
      </w:r>
    </w:p>
    <w:p w14:paraId="4F26385C" w14:textId="77777777" w:rsidR="00D52550" w:rsidRDefault="00D52550" w:rsidP="00DD4ED3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5A15422B" wp14:editId="7C9859B0">
            <wp:extent cx="1637665" cy="159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1258" w14:textId="26B27393" w:rsidR="00D52550" w:rsidRDefault="00D52550" w:rsidP="00DD4ED3">
      <w:pPr>
        <w:pStyle w:val="Caption"/>
        <w:jc w:val="center"/>
      </w:pPr>
      <w:r w:rsidRPr="00637F66">
        <w:t>Abbildung</w:t>
      </w:r>
      <w:r w:rsidR="00637F66">
        <w:t xml:space="preserve"> 1</w:t>
      </w:r>
      <w:r>
        <w:t xml:space="preserve">: Transformation von kartesischem </w:t>
      </w:r>
      <w:r w:rsidR="00637F66">
        <w:t>zu polarem Koordinatensystem</w:t>
      </w:r>
    </w:p>
    <w:p w14:paraId="5EEA7933" w14:textId="5146E0E2" w:rsidR="00B55E0D" w:rsidRDefault="00B55E0D" w:rsidP="00B55E0D">
      <w:pPr>
        <w:jc w:val="both"/>
      </w:pPr>
      <w:r>
        <w:t>Die x und y Koordinaten können anhand trigonometrischer Zusammenhänge folgend ausgedrückt werden: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B55E0D" w14:paraId="45661D56" w14:textId="77777777" w:rsidTr="00470377">
        <w:trPr>
          <w:trHeight w:val="470"/>
          <w:jc w:val="center"/>
        </w:trPr>
        <w:tc>
          <w:tcPr>
            <w:tcW w:w="4915" w:type="dxa"/>
            <w:vAlign w:val="center"/>
          </w:tcPr>
          <w:p w14:paraId="2E7608EE" w14:textId="5AD724A0" w:rsidR="00B55E0D" w:rsidRDefault="00B55E0D" w:rsidP="00470377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x=r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⋅cos⁡(</m:t>
                </m:r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34" w:type="dxa"/>
            <w:vAlign w:val="center"/>
          </w:tcPr>
          <w:p w14:paraId="01416902" w14:textId="6A595362" w:rsidR="00B55E0D" w:rsidRDefault="00B55E0D" w:rsidP="00470377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2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  <w:tr w:rsidR="00B55E0D" w14:paraId="3F837C9D" w14:textId="77777777" w:rsidTr="00470377">
        <w:trPr>
          <w:trHeight w:val="470"/>
          <w:jc w:val="center"/>
        </w:trPr>
        <w:tc>
          <w:tcPr>
            <w:tcW w:w="4915" w:type="dxa"/>
            <w:vAlign w:val="center"/>
          </w:tcPr>
          <w:p w14:paraId="79803B24" w14:textId="77DEACCC" w:rsidR="00B55E0D" w:rsidRDefault="00B55E0D" w:rsidP="00470377">
            <w:pPr>
              <w:jc w:val="both"/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⋅sin⁡(</m:t>
                </m:r>
                <m:r>
                  <w:rPr>
                    <w:rFonts w:ascii="Cambria Math" w:hAnsi="Cambria Math"/>
                  </w:rPr>
                  <m:t>φ)</m:t>
                </m:r>
              </m:oMath>
            </m:oMathPara>
          </w:p>
        </w:tc>
        <w:tc>
          <w:tcPr>
            <w:tcW w:w="634" w:type="dxa"/>
            <w:vAlign w:val="center"/>
          </w:tcPr>
          <w:p w14:paraId="4769C3A5" w14:textId="6DA38544" w:rsidR="00B55E0D" w:rsidRDefault="00B55E0D" w:rsidP="00470377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3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1A19AC37" w14:textId="77777777" w:rsidR="00B717E5" w:rsidRDefault="00B717E5" w:rsidP="00DD4ED3">
      <w:pPr>
        <w:jc w:val="both"/>
      </w:pPr>
    </w:p>
    <w:p w14:paraId="0E7E4372" w14:textId="35DF6461" w:rsidR="008B5281" w:rsidRDefault="008B5281" w:rsidP="00DD4ED3">
      <w:pPr>
        <w:jc w:val="both"/>
      </w:pPr>
      <w:r>
        <w:t xml:space="preserve">Die Substitution </w:t>
      </w:r>
      <w:r w:rsidR="00B55E0D">
        <w:t xml:space="preserve">von </w:t>
      </w:r>
      <m:oMath>
        <m:r>
          <w:rPr>
            <w:rFonts w:ascii="Cambria Math" w:hAnsi="Cambria Math"/>
          </w:rPr>
          <m:t>x</m:t>
        </m:r>
      </m:oMath>
      <w:r w:rsidR="00B55E0D" w:rsidRPr="00056B32">
        <w:t xml:space="preserve"> und </w:t>
      </w:r>
      <m:oMath>
        <m:r>
          <w:rPr>
            <w:rFonts w:ascii="Cambria Math" w:hAnsi="Cambria Math"/>
          </w:rPr>
          <m:t>y</m:t>
        </m:r>
      </m:oMath>
      <w:r w:rsidR="00B55E0D">
        <w:t xml:space="preserve"> der Gleichung (</w:t>
      </w:r>
      <w:r w:rsidR="00B717E5">
        <w:t>1</w:t>
      </w:r>
      <w:r w:rsidR="00B55E0D">
        <w:t>) durch (</w:t>
      </w:r>
      <w:r w:rsidR="00B717E5">
        <w:t>2</w:t>
      </w:r>
      <w:r w:rsidR="00B55E0D">
        <w:t>) und (</w:t>
      </w:r>
      <w:r w:rsidR="00B717E5">
        <w:t>3</w:t>
      </w:r>
      <w:r w:rsidR="00B55E0D">
        <w:t>) liefert: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470377" w14:paraId="0E94F736" w14:textId="77777777" w:rsidTr="00470377">
        <w:trPr>
          <w:trHeight w:val="470"/>
          <w:jc w:val="center"/>
        </w:trPr>
        <w:tc>
          <w:tcPr>
            <w:tcW w:w="4915" w:type="dxa"/>
            <w:vAlign w:val="center"/>
          </w:tcPr>
          <w:p w14:paraId="08FDF4E5" w14:textId="0AA46059" w:rsidR="00470377" w:rsidRDefault="00B717E5" w:rsidP="00470377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r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34" w:type="dxa"/>
            <w:vAlign w:val="center"/>
          </w:tcPr>
          <w:p w14:paraId="11A8AA2B" w14:textId="6CBAF9C0" w:rsidR="00470377" w:rsidRDefault="00470377" w:rsidP="00470377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371A6A86" w14:textId="77777777" w:rsidR="00B55E0D" w:rsidRDefault="00B55E0D" w:rsidP="00DD4ED3">
      <w:pPr>
        <w:jc w:val="both"/>
      </w:pPr>
    </w:p>
    <w:p w14:paraId="7EF1264B" w14:textId="217E54A4" w:rsidR="00470377" w:rsidRDefault="00470377" w:rsidP="00DD4ED3">
      <w:pPr>
        <w:jc w:val="both"/>
        <w:rPr>
          <w:rFonts w:eastAsiaTheme="minorEastAsia"/>
          <w:sz w:val="20"/>
        </w:rPr>
      </w:pPr>
      <w:r>
        <w:t xml:space="preserve">Diese Gleichung </w:t>
      </w:r>
      <w:r w:rsidR="00B717E5">
        <w:t xml:space="preserve">muss </w:t>
      </w:r>
      <w:r w:rsidR="00805392">
        <w:t xml:space="preserve">nun nach </w:t>
      </w:r>
      <m:oMath>
        <m:r>
          <w:rPr>
            <w:rFonts w:ascii="Cambria Math" w:eastAsiaTheme="minorEastAsia" w:hAnsi="Cambria Math"/>
            <w:sz w:val="20"/>
          </w:rPr>
          <m:t>r</m:t>
        </m:r>
      </m:oMath>
      <w:r w:rsidR="00B717E5">
        <w:rPr>
          <w:rFonts w:eastAsiaTheme="minorEastAsia"/>
          <w:sz w:val="20"/>
        </w:rPr>
        <w:t xml:space="preserve"> </w:t>
      </w:r>
      <w:r w:rsidR="00805392">
        <w:rPr>
          <w:rFonts w:eastAsiaTheme="minorEastAsia"/>
          <w:sz w:val="20"/>
        </w:rPr>
        <w:t xml:space="preserve">explizit umgeformt werden. Dazu </w:t>
      </w:r>
      <w:r w:rsidR="00B717E5">
        <w:rPr>
          <w:rFonts w:eastAsiaTheme="minorEastAsia"/>
          <w:sz w:val="20"/>
        </w:rPr>
        <w:t>wird</w:t>
      </w:r>
      <w:r w:rsidR="00805392">
        <w:rPr>
          <w:rFonts w:eastAsiaTheme="minorEastAsia"/>
          <w:sz w:val="20"/>
        </w:rPr>
        <w:t xml:space="preserve"> sie vorerst bei (</w:t>
      </w:r>
      <w:r w:rsidR="00C46571">
        <w:rPr>
          <w:rFonts w:eastAsiaTheme="minorEastAsia"/>
          <w:sz w:val="20"/>
        </w:rPr>
        <w:t>5</w:t>
      </w:r>
      <w:r w:rsidR="00805392">
        <w:rPr>
          <w:rFonts w:eastAsiaTheme="minorEastAsia"/>
          <w:sz w:val="20"/>
        </w:rPr>
        <w:t>)</w:t>
      </w:r>
      <w:r w:rsidR="00B717E5">
        <w:rPr>
          <w:rFonts w:eastAsiaTheme="minorEastAsia"/>
          <w:sz w:val="20"/>
        </w:rPr>
        <w:t xml:space="preserve"> </w:t>
      </w:r>
      <w:r w:rsidR="00805392">
        <w:rPr>
          <w:rFonts w:eastAsiaTheme="minorEastAsia"/>
          <w:sz w:val="20"/>
        </w:rPr>
        <w:t>vereinfacht:</w:t>
      </w:r>
    </w:p>
    <w:tbl>
      <w:tblPr>
        <w:tblStyle w:val="TableGrid"/>
        <w:tblW w:w="95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9"/>
        <w:gridCol w:w="1088"/>
      </w:tblGrid>
      <w:tr w:rsidR="00805392" w14:paraId="4FACEDB0" w14:textId="77777777" w:rsidTr="00805392">
        <w:trPr>
          <w:trHeight w:val="448"/>
          <w:jc w:val="center"/>
        </w:trPr>
        <w:tc>
          <w:tcPr>
            <w:tcW w:w="8449" w:type="dxa"/>
            <w:vAlign w:val="center"/>
          </w:tcPr>
          <w:p w14:paraId="75253C8F" w14:textId="75C57F31" w:rsidR="00805392" w:rsidRDefault="00805392" w:rsidP="00C46571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+2r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1088" w:type="dxa"/>
            <w:vAlign w:val="center"/>
          </w:tcPr>
          <w:p w14:paraId="30914265" w14:textId="3C8289C2" w:rsidR="00805392" w:rsidRDefault="00805392" w:rsidP="00C46571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5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70064322" w14:textId="77777777" w:rsidR="00DB45FB" w:rsidRDefault="00DB45FB" w:rsidP="00DD4ED3">
      <w:pPr>
        <w:jc w:val="both"/>
      </w:pPr>
    </w:p>
    <w:p w14:paraId="746D89D1" w14:textId="476E01B6" w:rsidR="008B5281" w:rsidRDefault="00DB45FB" w:rsidP="00DD4ED3">
      <w:pPr>
        <w:jc w:val="both"/>
      </w:pPr>
      <w:r>
        <w:t xml:space="preserve">Da sich herausgestellt hat, dass es quadratische Gleichungen </w:t>
      </w:r>
      <w:r w:rsidR="00B717E5">
        <w:t>ist</w:t>
      </w:r>
      <w:r>
        <w:t>, wird es demzufolge zwei Lösungen haben</w:t>
      </w:r>
      <w:r w:rsidR="00B717E5">
        <w:t xml:space="preserve">, die die </w:t>
      </w:r>
      <w:r w:rsidR="00C46571">
        <w:t>u</w:t>
      </w:r>
      <w:r w:rsidR="00B717E5">
        <w:t xml:space="preserve">ntere und obere Hälfte </w:t>
      </w:r>
      <w:r w:rsidR="00C46571">
        <w:t>des</w:t>
      </w:r>
      <w:r w:rsidR="00B717E5">
        <w:t xml:space="preserve"> Kreises beschreiben. Diese Lösungen lauten:</w:t>
      </w:r>
    </w:p>
    <w:p w14:paraId="227AB1CE" w14:textId="10F36D5F" w:rsidR="007E4D59" w:rsidRPr="00E2176F" w:rsidRDefault="005C7330" w:rsidP="00DD4ED3">
      <w:pPr>
        <w:jc w:val="both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oben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rad>
        </m:oMath>
      </m:oMathPara>
    </w:p>
    <w:p w14:paraId="1FCD4123" w14:textId="2D7E2634" w:rsidR="00C46571" w:rsidRDefault="005C7330" w:rsidP="00DD4ED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unten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d>
                </m:e>
              </m:func>
            </m:e>
          </m:rad>
        </m:oMath>
      </m:oMathPara>
    </w:p>
    <w:p w14:paraId="5803FA5C" w14:textId="1D3851CA" w:rsidR="00E2176F" w:rsidRDefault="00C46571" w:rsidP="0048419F">
      <w:pPr>
        <w:jc w:val="both"/>
        <w:rPr>
          <w:rFonts w:eastAsiaTheme="minorEastAsia"/>
        </w:rPr>
      </w:pPr>
      <w:r>
        <w:lastRenderedPageBreak/>
        <w:t xml:space="preserve">Es wurden nun zwei explizite Gleichungen gefunden, die von dem Winkel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abhängen. </w:t>
      </w:r>
      <w:r w:rsidR="0048419F">
        <w:rPr>
          <w:rFonts w:eastAsiaTheme="minorEastAsia"/>
        </w:rPr>
        <w:t xml:space="preserve">Um jedoch die kinematische Charakteristik bestimmen zu können muss die Gleichung in Abhängigkeit von der Zeit </w:t>
      </w:r>
      <m:oMath>
        <m:r>
          <w:rPr>
            <w:rFonts w:ascii="Cambria Math" w:eastAsiaTheme="minorEastAsia" w:hAnsi="Cambria Math"/>
          </w:rPr>
          <m:t>t</m:t>
        </m:r>
      </m:oMath>
      <w:r w:rsidR="0048419F">
        <w:rPr>
          <w:rFonts w:eastAsiaTheme="minorEastAsia"/>
        </w:rPr>
        <w:t xml:space="preserve"> ausgedrückt werden. Dazu wird </w:t>
      </w:r>
      <m:oMath>
        <m:r>
          <w:rPr>
            <w:rFonts w:ascii="Cambria Math" w:hAnsi="Cambria Math"/>
          </w:rPr>
          <m:t>φ</m:t>
        </m:r>
      </m:oMath>
      <w:r w:rsidR="0048419F">
        <w:rPr>
          <w:rFonts w:eastAsiaTheme="minorEastAsia"/>
        </w:rPr>
        <w:t xml:space="preserve"> durch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8419F">
        <w:rPr>
          <w:rFonts w:eastAsiaTheme="minorEastAsia"/>
        </w:rPr>
        <w:t xml:space="preserve"> ersetzt, wobei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8419F">
        <w:rPr>
          <w:rFonts w:eastAsiaTheme="minorEastAsia"/>
        </w:rPr>
        <w:t xml:space="preserve"> die konstante Winkelgeschwindigkeit bezeichnet:</w:t>
      </w:r>
    </w:p>
    <w:p w14:paraId="14A66470" w14:textId="618FEA88" w:rsidR="00765A19" w:rsidRDefault="00765A19" w:rsidP="0048419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35DAAFE" w14:textId="26517ED7" w:rsidR="0048419F" w:rsidRPr="00E2176F" w:rsidRDefault="005C7330" w:rsidP="0048419F">
      <w:pPr>
        <w:jc w:val="both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oben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3B757EEE" w14:textId="6B6EC3B9" w:rsidR="0048419F" w:rsidRDefault="005C7330" w:rsidP="0048419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unten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373EE82C" w14:textId="77777777" w:rsidR="0048419F" w:rsidRPr="00056B32" w:rsidRDefault="0048419F" w:rsidP="0048419F">
      <w:pPr>
        <w:jc w:val="both"/>
      </w:pPr>
    </w:p>
    <w:p w14:paraId="13C881DF" w14:textId="7221852B" w:rsidR="0068218B" w:rsidRDefault="0068218B" w:rsidP="00DD4ED3">
      <w:pPr>
        <w:jc w:val="both"/>
      </w:pPr>
      <w:r>
        <w:t xml:space="preserve">Durch diese </w:t>
      </w:r>
      <w:r w:rsidR="00AF3511">
        <w:t xml:space="preserve">beiden </w:t>
      </w:r>
      <w:r>
        <w:t>Gleichung</w:t>
      </w:r>
      <w:r w:rsidR="00AF3511">
        <w:t>en</w:t>
      </w:r>
      <w:r>
        <w:t xml:space="preserve"> kann nun im polaren Koordinatensystem ein beliebig großer Kreis an einer beliebigen </w:t>
      </w:r>
      <w:r w:rsidR="00AF3511">
        <w:t>Stelle</w:t>
      </w:r>
      <w:r>
        <w:t xml:space="preserve"> dargestellt werden.</w:t>
      </w:r>
    </w:p>
    <w:p w14:paraId="0AFEB2A4" w14:textId="5C61E589" w:rsidR="0048419F" w:rsidRDefault="0048419F" w:rsidP="00DD4ED3">
      <w:pPr>
        <w:jc w:val="both"/>
      </w:pPr>
      <w:r>
        <w:t>Da die Kontur nun aber aus verschiedenen Kreisen an unterschiedlichen Stellen besteht müssen Gültigkeitsbereiche bestimmt werden, welche definieren in welcher Sequenz welche Kreisgleichung gilt.</w:t>
      </w:r>
    </w:p>
    <w:p w14:paraId="535493E7" w14:textId="240EC53A" w:rsidR="00AF3511" w:rsidRPr="00AF0214" w:rsidRDefault="0048419F" w:rsidP="00DD4ED3">
      <w:pPr>
        <w:jc w:val="both"/>
        <w:rPr>
          <w:b/>
        </w:rPr>
      </w:pPr>
      <w:r>
        <w:t>Dies kann durch ein</w:t>
      </w:r>
      <w:r w:rsidR="00AF3511">
        <w:t xml:space="preserve"> Tiefpassfilter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F0214">
        <w:t xml:space="preserve"> </w:t>
      </w:r>
      <w:r>
        <w:t>realisiert</w:t>
      </w:r>
      <w:r w:rsidR="00AF3511">
        <w:t xml:space="preserve"> werden, der die jeweilige Sequenz</w:t>
      </w:r>
      <w:r w:rsidR="00056B32">
        <w:t xml:space="preserve"> </w:t>
      </w:r>
      <w:r w:rsidR="00AF3511">
        <w:t>des Kreisabschnittes nur in den vorgegebenen Winkeln</w:t>
      </w:r>
      <w:r w:rsidR="00056B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56B32" w:rsidRPr="00056B32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F3511">
        <w:t xml:space="preserve"> abbildet (Gleichung (5)).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AF3511" w14:paraId="5837E3E4" w14:textId="77777777" w:rsidTr="000E493E">
        <w:trPr>
          <w:trHeight w:val="470"/>
          <w:jc w:val="center"/>
        </w:trPr>
        <w:tc>
          <w:tcPr>
            <w:tcW w:w="4915" w:type="dxa"/>
            <w:vAlign w:val="center"/>
          </w:tcPr>
          <w:p w14:paraId="05130A70" w14:textId="4F2BB9CB" w:rsidR="00AF3511" w:rsidRDefault="00AF3511" w:rsidP="000E493E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1,  φ≥0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4" w:type="dxa"/>
            <w:vAlign w:val="center"/>
          </w:tcPr>
          <w:p w14:paraId="46843025" w14:textId="46B3D531" w:rsidR="00AF3511" w:rsidRDefault="00AF3511" w:rsidP="000E493E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1F4E20">
              <w:rPr>
                <w:rFonts w:eastAsiaTheme="minorEastAsia"/>
                <w:sz w:val="20"/>
              </w:rPr>
              <w:t>10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  <w:tr w:rsidR="00AF3511" w14:paraId="6E56CBC9" w14:textId="77777777" w:rsidTr="000E493E">
        <w:trPr>
          <w:trHeight w:val="470"/>
          <w:jc w:val="center"/>
        </w:trPr>
        <w:tc>
          <w:tcPr>
            <w:tcW w:w="4915" w:type="dxa"/>
            <w:vAlign w:val="center"/>
          </w:tcPr>
          <w:p w14:paraId="5E7E53BB" w14:textId="0E1216A1" w:rsidR="00AF3511" w:rsidRDefault="00056B32" w:rsidP="00AF3511">
            <w:pPr>
              <w:jc w:val="both"/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</w:rPr>
                  <m:t>=u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</w:rPr>
                  <m:t>⋅u(-t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</w:tc>
        <w:tc>
          <w:tcPr>
            <w:tcW w:w="634" w:type="dxa"/>
            <w:vAlign w:val="center"/>
          </w:tcPr>
          <w:p w14:paraId="2F5F1935" w14:textId="2D204F5D" w:rsidR="00AF3511" w:rsidRDefault="00AF3511" w:rsidP="00AF3511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1F4E20">
              <w:rPr>
                <w:rFonts w:eastAsiaTheme="minorEastAsia"/>
                <w:sz w:val="20"/>
              </w:rPr>
              <w:t>11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518CD63C" w14:textId="77777777" w:rsidR="001F4E20" w:rsidRDefault="001F4E20" w:rsidP="00DD4ED3">
      <w:pPr>
        <w:jc w:val="both"/>
      </w:pPr>
    </w:p>
    <w:p w14:paraId="77514D65" w14:textId="44ABB0F8" w:rsidR="00AF3511" w:rsidRDefault="00056B32" w:rsidP="00DD4ED3">
      <w:pPr>
        <w:jc w:val="both"/>
        <w:rPr>
          <w:ins w:id="0" w:author="Tayyip Ensar Özkaya" w:date="2019-02-06T15:10:00Z"/>
        </w:rPr>
      </w:pPr>
      <w:r>
        <w:t xml:space="preserve">Die Multiplikation von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unten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56B32">
        <w:t xml:space="preserve"> </w:t>
      </w:r>
      <w:r w:rsidR="00637F66">
        <w:t xml:space="preserve">oder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oben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637F66">
        <w:rPr>
          <w:rFonts w:eastAsiaTheme="minorEastAsia"/>
        </w:rPr>
        <w:t xml:space="preserve"> </w:t>
      </w:r>
      <w:r w:rsidRPr="00056B32">
        <w:t xml:space="preserve">und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056B32">
        <w:t xml:space="preserve"> gibt nun genau den Abschnitt des Kreises der zwischen den Winkeln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56B32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056B32">
        <w:t xml:space="preserve"> liegt.</w:t>
      </w:r>
      <w:ins w:id="1" w:author="Tayyip Ensar Özkaya" w:date="2019-02-06T14:58:00Z">
        <w:r w:rsidR="00337EF4">
          <w:t xml:space="preserve"> Bei den restlichen </w:t>
        </w:r>
      </w:ins>
      <w:ins w:id="2" w:author="Tayyip Ensar Özkaya" w:date="2019-02-06T14:59:00Z">
        <w:r w:rsidR="00337EF4">
          <w:t>Winkeln gibt die Funktion Null. Dies wurde</w:t>
        </w:r>
      </w:ins>
      <w:ins w:id="3" w:author="Tayyip Ensar Özkaya" w:date="2019-02-06T15:00:00Z">
        <w:r w:rsidR="00337EF4">
          <w:t xml:space="preserve"> </w:t>
        </w:r>
      </w:ins>
      <w:proofErr w:type="gramStart"/>
      <w:ins w:id="4" w:author="Tayyip Ensar Özkaya" w:date="2019-02-06T15:10:00Z">
        <w:r w:rsidR="009F69AA">
          <w:t>anhand zwei nacheinander folgenden beliebigen Sequenzen</w:t>
        </w:r>
      </w:ins>
      <w:proofErr w:type="gramEnd"/>
      <w:ins w:id="5" w:author="Tayyip Ensar Özkaya" w:date="2019-02-06T15:09:00Z">
        <w:r w:rsidR="009F69AA">
          <w:t xml:space="preserve"> </w:t>
        </w:r>
      </w:ins>
      <w:ins w:id="6" w:author="Tayyip Ensar Özkaya" w:date="2019-02-06T14:59:00Z">
        <w:r w:rsidR="00337EF4">
          <w:t xml:space="preserve">in Abbildung </w:t>
        </w:r>
      </w:ins>
      <w:ins w:id="7" w:author="Tayyip Ensar Özkaya" w:date="2019-02-06T15:14:00Z">
        <w:r w:rsidR="009F69AA">
          <w:t>2</w:t>
        </w:r>
      </w:ins>
      <w:ins w:id="8" w:author="Tayyip Ensar Özkaya" w:date="2019-02-06T14:59:00Z">
        <w:r w:rsidR="00337EF4">
          <w:t xml:space="preserve"> dargestellt.</w:t>
        </w:r>
      </w:ins>
      <w:ins w:id="9" w:author="Tayyip Ensar Özkaya" w:date="2019-02-06T15:11:00Z">
        <w:r w:rsidR="009F69AA">
          <w:t xml:space="preserve"> </w:t>
        </w:r>
      </w:ins>
    </w:p>
    <w:p w14:paraId="125C7DDA" w14:textId="77777777" w:rsidR="009F69AA" w:rsidRDefault="009F69AA" w:rsidP="009F69AA">
      <w:pPr>
        <w:keepNext/>
        <w:jc w:val="center"/>
        <w:rPr>
          <w:ins w:id="10" w:author="Tayyip Ensar Özkaya" w:date="2019-02-06T15:13:00Z"/>
        </w:rPr>
        <w:pPrChange w:id="11" w:author="Tayyip Ensar Özkaya" w:date="2019-02-06T15:13:00Z">
          <w:pPr>
            <w:jc w:val="center"/>
          </w:pPr>
        </w:pPrChange>
      </w:pPr>
      <w:ins w:id="12" w:author="Tayyip Ensar Özkaya" w:date="2019-02-06T15:10:00Z">
        <w:r>
          <w:rPr>
            <w:noProof/>
          </w:rPr>
          <w:drawing>
            <wp:inline distT="0" distB="0" distL="0" distR="0" wp14:anchorId="05577B39" wp14:editId="0F8AFE20">
              <wp:extent cx="4948455" cy="2242868"/>
              <wp:effectExtent l="0" t="0" r="5080" b="508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79667" cy="225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40435A6" w14:textId="4F823B3B" w:rsidR="009F69AA" w:rsidRPr="009F69AA" w:rsidRDefault="009F69AA" w:rsidP="009F69AA">
      <w:pPr>
        <w:pStyle w:val="Caption"/>
        <w:jc w:val="center"/>
        <w:rPr>
          <w:rPrChange w:id="13" w:author="Tayyip Ensar Özkaya" w:date="2019-02-06T15:14:00Z">
            <w:rPr/>
          </w:rPrChange>
        </w:rPr>
        <w:pPrChange w:id="14" w:author="Tayyip Ensar Özkaya" w:date="2019-02-06T15:13:00Z">
          <w:pPr>
            <w:jc w:val="both"/>
          </w:pPr>
        </w:pPrChange>
      </w:pPr>
      <w:ins w:id="15" w:author="Tayyip Ensar Özkaya" w:date="2019-02-06T15:13:00Z">
        <w:r w:rsidRPr="009F69AA">
          <w:rPr>
            <w:rPrChange w:id="16" w:author="Tayyip Ensar Özkaya" w:date="2019-02-06T15:14:00Z">
              <w:rPr/>
            </w:rPrChange>
          </w:rPr>
          <w:t>Abbildung</w:t>
        </w:r>
        <w:r w:rsidRPr="009F69AA">
          <w:rPr>
            <w:rPrChange w:id="17" w:author="Tayyip Ensar Özkaya" w:date="2019-02-06T15:14:00Z">
              <w:rPr>
                <w:lang w:val="en-GB"/>
              </w:rPr>
            </w:rPrChange>
          </w:rPr>
          <w:t xml:space="preserve"> 2: </w:t>
        </w:r>
      </w:ins>
      <w:ins w:id="18" w:author="Tayyip Ensar Özkaya" w:date="2019-02-06T15:14:00Z">
        <w:r w:rsidRPr="009F69AA">
          <w:rPr>
            <w:rPrChange w:id="19" w:author="Tayyip Ensar Özkaya" w:date="2019-02-06T15:14:00Z">
              <w:rPr>
                <w:lang w:val="en-GB"/>
              </w:rPr>
            </w:rPrChange>
          </w:rPr>
          <w:t>Zwei nacheinander f</w:t>
        </w:r>
        <w:r>
          <w:t>olgende Sequenzen</w:t>
        </w:r>
      </w:ins>
      <w:bookmarkStart w:id="20" w:name="_GoBack"/>
      <w:bookmarkEnd w:id="20"/>
    </w:p>
    <w:p w14:paraId="28FEC66E" w14:textId="5783D397" w:rsidR="001F4E20" w:rsidRDefault="00056B32" w:rsidP="00DD4ED3">
      <w:pPr>
        <w:jc w:val="both"/>
      </w:pPr>
      <w:r>
        <w:lastRenderedPageBreak/>
        <w:t>Für die Zusammensetzung dieser einzelnen</w:t>
      </w:r>
      <w:r w:rsidR="00294BE7">
        <w:t xml:space="preserve"> oberen und unteren</w:t>
      </w:r>
      <w:r>
        <w:t xml:space="preserve"> Kreisabschnitte</w:t>
      </w:r>
      <w:r w:rsidR="001F4E20">
        <w:t xml:space="preserve"> der Menge </w:t>
      </w:r>
      <m:oMath>
        <m:r>
          <w:rPr>
            <w:rFonts w:ascii="Cambria Math" w:hAnsi="Cambria Math"/>
          </w:rPr>
          <m:t>N</m:t>
        </m:r>
      </m:oMath>
      <w:r w:rsidR="00294BE7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M</m:t>
        </m:r>
      </m:oMath>
      <w:r>
        <w:t xml:space="preserve"> </w:t>
      </w:r>
      <w:r w:rsidR="00B660AD">
        <w:t xml:space="preserve">zur Kontur </w:t>
      </w:r>
      <m:oMath>
        <m:r>
          <w:rPr>
            <w:rFonts w:ascii="Cambria Math" w:hAnsi="Cambria Math"/>
          </w:rPr>
          <m:t>r</m:t>
        </m:r>
      </m:oMath>
      <w:r w:rsidR="00B660AD">
        <w:t xml:space="preserve"> </w:t>
      </w:r>
      <w:r>
        <w:t>müssen diese Multiplikationen addiert werden.</w:t>
      </w:r>
      <w:ins w:id="21" w:author="Tayyip Ensar Özkaya" w:date="2019-02-06T15:11:00Z">
        <w:r w:rsidR="009F69AA">
          <w:t xml:space="preserve"> Dadurch kann eine Funktion konstruiert werden, indem</w:t>
        </w:r>
      </w:ins>
      <w:ins w:id="22" w:author="Tayyip Ensar Özkaya" w:date="2019-02-06T15:12:00Z">
        <w:r w:rsidR="009F69AA">
          <w:t xml:space="preserve"> bei einem bestimmten Winkel ein bestimmter Kreisabschnitt gültig ist, und alle </w:t>
        </w:r>
      </w:ins>
      <w:ins w:id="23" w:author="Tayyip Ensar Özkaya" w:date="2019-02-06T15:13:00Z">
        <w:r w:rsidR="009F69AA">
          <w:t>anderen Null zurückgeben.</w:t>
        </w:r>
      </w:ins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8"/>
        <w:gridCol w:w="817"/>
      </w:tblGrid>
      <w:tr w:rsidR="001F4E20" w14:paraId="23FB1CF8" w14:textId="77777777" w:rsidTr="001F4E20">
        <w:trPr>
          <w:trHeight w:val="444"/>
          <w:jc w:val="center"/>
        </w:trPr>
        <w:tc>
          <w:tcPr>
            <w:tcW w:w="6338" w:type="dxa"/>
            <w:vAlign w:val="center"/>
          </w:tcPr>
          <w:p w14:paraId="1B9D2238" w14:textId="6064915F" w:rsidR="001F4E20" w:rsidRDefault="001F4E20" w:rsidP="001F4E20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w:ins w:id="24" w:author="Tayyip Ensar Özkaya" w:date="2019-02-06T14:53:00Z">
                        <w:rPr>
                          <w:rFonts w:ascii="Cambria Math" w:hAnsi="Cambria Math"/>
                        </w:rPr>
                        <m:t>0</m:t>
                      </w:ins>
                    </m:r>
                    <m:r>
                      <w:del w:id="25" w:author="Tayyip Ensar Özkaya" w:date="2019-02-06T14:53:00Z">
                        <w:rPr>
                          <w:rFonts w:ascii="Cambria Math" w:hAnsi="Cambria Math"/>
                        </w:rPr>
                        <m:t>1</m:t>
                      </w:del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oben,</m:t>
                        </m:r>
                        <m:r>
                          <w:ins w:id="26" w:author="Tayyip Ensar Özkaya" w:date="2019-02-06T14:50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ins w:id="27" w:author="Tayyip Ensar Özkaya" w:date="2019-02-06T14:57:00Z">
                            <w:rPr>
                              <w:rFonts w:ascii="Cambria Math" w:hAnsi="Cambria Math"/>
                            </w:rPr>
                            <m:t>-</m:t>
                          </w:ins>
                        </m:r>
                        <m:r>
                          <w:ins w:id="28" w:author="Tayyip Ensar Özkaya" w:date="2019-02-06T14:50:00Z">
                            <w:rPr>
                              <w:rFonts w:ascii="Cambria Math" w:hAnsi="Cambria Math"/>
                            </w:rPr>
                            <m:t>1</m:t>
                          </w:ins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</m:t>
                            </m:r>
                            <m:r>
                              <w:ins w:id="29" w:author="Tayyip Ensar Özkaya" w:date="2019-02-06T14:50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ins w:id="30" w:author="Tayyip Ensar Özkaya" w:date="2019-02-06T14:57:00Z">
                                <w:rPr>
                                  <w:rFonts w:ascii="Cambria Math" w:hAnsi="Cambria Math"/>
                                </w:rPr>
                                <m:t>-</m:t>
                              </w:ins>
                            </m:r>
                            <m:r>
                              <w:ins w:id="31" w:author="Tayyip Ensar Özkaya" w:date="2019-02-06T14:50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w:ins w:id="32" w:author="Tayyip Ensar Özkaya" w:date="2019-02-06T14:50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ins w:id="33" w:author="Tayyip Ensar Özkaya" w:date="2019-02-06T14:57:00Z">
                                <w:rPr>
                                  <w:rFonts w:ascii="Cambria Math" w:hAnsi="Cambria Math"/>
                                </w:rPr>
                                <m:t>-</m:t>
                              </w:ins>
                            </m:r>
                            <m:r>
                              <w:ins w:id="34" w:author="Tayyip Ensar Özkaya" w:date="2019-02-06T14:50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ins w:id="35" w:author="Tayyip Ensar Özkaya" w:date="2019-02-06T14:50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ins w:id="36" w:author="Tayyip Ensar Özkaya" w:date="2019-02-06T14:57:00Z">
                                <w:rPr>
                                  <w:rFonts w:ascii="Cambria Math" w:hAnsi="Cambria Math"/>
                                </w:rPr>
                                <m:t>-</m:t>
                              </w:ins>
                            </m:r>
                            <m:r>
                              <w:ins w:id="37" w:author="Tayyip Ensar Özkaya" w:date="2019-02-06T14:50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⋅s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S,</m:t>
                            </m:r>
                            <m:r>
                              <w:ins w:id="38" w:author="Tayyip Ensar Özkaya" w:date="2019-02-06T14:51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ins w:id="39" w:author="Tayyip Ensar Özkaya" w:date="2019-02-06T14:57:00Z">
                                <w:rPr>
                                  <w:rFonts w:ascii="Cambria Math" w:hAnsi="Cambria Math"/>
                                </w:rPr>
                                <m:t>-</m:t>
                              </w:ins>
                            </m:r>
                            <m:r>
                              <w:ins w:id="40" w:author="Tayyip Ensar Özkaya" w:date="2019-02-06T14:51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E,</m:t>
                            </m:r>
                            <m:r>
                              <w:ins w:id="41" w:author="Tayyip Ensar Özkaya" w:date="2019-02-06T14:51:00Z">
                                <w:rPr>
                                  <w:rFonts w:ascii="Cambria Math" w:hAnsi="Cambria Math"/>
                                </w:rPr>
                                <m:t>2</m:t>
                              </w:ins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ins w:id="42" w:author="Tayyip Ensar Özkaya" w:date="2019-02-06T14:57:00Z">
                                <w:rPr>
                                  <w:rFonts w:ascii="Cambria Math" w:hAnsi="Cambria Math"/>
                                </w:rPr>
                                <m:t>-</m:t>
                              </w:ins>
                            </m:r>
                            <m:r>
                              <w:ins w:id="43" w:author="Tayyip Ensar Özkaya" w:date="2019-02-06T14:51:00Z">
                                <w:rPr>
                                  <w:rFonts w:ascii="Cambria Math" w:hAnsi="Cambria Math"/>
                                </w:rPr>
                                <m:t>1</m:t>
                              </w:ins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ins w:id="44" w:author="Tayyip Ensar Özkaya" w:date="2019-02-06T14:51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ins w:id="45" w:author="Tayyip Ensar Özkaya" w:date="2019-02-06T14:51:00Z">
                        <w:rPr>
                          <w:rFonts w:ascii="Cambria Math" w:hAnsi="Cambria Math"/>
                        </w:rPr>
                        <m:t>r</m:t>
                      </w:ins>
                    </m:r>
                  </m:e>
                  <m:sub>
                    <m:r>
                      <w:ins w:id="46" w:author="Tayyip Ensar Özkaya" w:date="2019-02-06T14:51:00Z">
                        <w:rPr>
                          <w:rFonts w:ascii="Cambria Math" w:hAnsi="Cambria Math"/>
                        </w:rPr>
                        <m:t>unten,2i</m:t>
                      </w:ins>
                    </m:r>
                  </m:sub>
                </m:sSub>
                <m:d>
                  <m:dPr>
                    <m:ctrlPr>
                      <w:ins w:id="47" w:author="Tayyip Ensar Özkaya" w:date="2019-02-06T14:51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48" w:author="Tayyip Ensar Özkaya" w:date="2019-02-06T14:51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49" w:author="Tayyip Ensar Özkaya" w:date="2019-02-06T14:51:00Z">
                            <w:rPr>
                              <w:rFonts w:ascii="Cambria Math" w:hAnsi="Cambria Math"/>
                            </w:rPr>
                            <m:t>m</m:t>
                          </w:ins>
                        </m:r>
                      </m:e>
                      <m:sub>
                        <m:r>
                          <w:ins w:id="50" w:author="Tayyip Ensar Özkaya" w:date="2019-02-06T14:51:00Z">
                            <w:rPr>
                              <w:rFonts w:ascii="Cambria Math" w:hAnsi="Cambria Math"/>
                            </w:rPr>
                            <m:t>x,2i</m:t>
                          </w:ins>
                        </m:r>
                      </m:sub>
                    </m:sSub>
                    <m:r>
                      <w:ins w:id="51" w:author="Tayyip Ensar Özkaya" w:date="2019-02-06T14:51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w:ins>
                    </m:r>
                    <m:sSub>
                      <m:sSubPr>
                        <m:ctrlPr>
                          <w:ins w:id="52" w:author="Tayyip Ensar Özkaya" w:date="2019-02-06T14:51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53" w:author="Tayyip Ensar Özkaya" w:date="2019-02-06T14:51:00Z">
                            <w:rPr>
                              <w:rFonts w:ascii="Cambria Math" w:hAnsi="Cambria Math"/>
                            </w:rPr>
                            <m:t>m</m:t>
                          </w:ins>
                        </m:r>
                      </m:e>
                      <m:sub>
                        <m:r>
                          <w:ins w:id="54" w:author="Tayyip Ensar Özkaya" w:date="2019-02-06T14:51:00Z">
                            <w:rPr>
                              <w:rFonts w:ascii="Cambria Math" w:hAnsi="Cambria Math"/>
                            </w:rPr>
                            <m:t>y,</m:t>
                          </w:ins>
                        </m:r>
                        <m:r>
                          <w:ins w:id="55" w:author="Tayyip Ensar Özkaya" w:date="2019-02-06T14:5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  <m:r>
                          <w:ins w:id="56" w:author="Tayyip Ensar Özkaya" w:date="2019-02-06T14:51:00Z">
                            <w:rPr>
                              <w:rFonts w:ascii="Cambria Math" w:hAnsi="Cambria Math"/>
                            </w:rPr>
                            <m:t>i</m:t>
                          </w:ins>
                        </m:r>
                      </m:sub>
                    </m:sSub>
                    <m:r>
                      <w:ins w:id="57" w:author="Tayyip Ensar Özkaya" w:date="2019-02-06T14:51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w:ins>
                    </m:r>
                    <m:sSub>
                      <m:sSubPr>
                        <m:ctrlPr>
                          <w:ins w:id="58" w:author="Tayyip Ensar Özkaya" w:date="2019-02-06T14:51:00Z">
                            <w:rPr>
                              <w:rFonts w:ascii="Cambria Math" w:hAnsi="Cambria Math"/>
                              <w:i/>
                              <w:iCs/>
                            </w:rPr>
                          </w:ins>
                        </m:ctrlPr>
                      </m:sSubPr>
                      <m:e>
                        <m:r>
                          <w:ins w:id="59" w:author="Tayyip Ensar Özkaya" w:date="2019-02-06T14:51:00Z">
                            <w:rPr>
                              <w:rFonts w:ascii="Cambria Math" w:hAnsi="Cambria Math"/>
                            </w:rPr>
                            <m:t>R</m:t>
                          </w:ins>
                        </m:r>
                        <m:ctrlPr>
                          <w:ins w:id="60" w:author="Tayyip Ensar Özkaya" w:date="2019-02-06T14:51:00Z">
                            <w:rPr>
                              <w:rFonts w:ascii="Cambria Math" w:hAnsi="Cambria Math"/>
                            </w:rPr>
                          </w:ins>
                        </m:ctrlPr>
                      </m:e>
                      <m:sub>
                        <m:r>
                          <w:ins w:id="61" w:author="Tayyip Ensar Özkaya" w:date="2019-02-06T14:5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  <m:r>
                          <w:ins w:id="62" w:author="Tayyip Ensar Özkaya" w:date="2019-02-06T14:51:00Z">
                            <w:rPr>
                              <w:rFonts w:ascii="Cambria Math" w:hAnsi="Cambria Math"/>
                            </w:rPr>
                            <m:t>i</m:t>
                          </w:ins>
                        </m:r>
                      </m:sub>
                    </m:sSub>
                    <m:r>
                      <w:ins w:id="63" w:author="Tayyip Ensar Özkaya" w:date="2019-02-06T14:51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w:ins>
                    </m:r>
                    <m:r>
                      <w:ins w:id="64" w:author="Tayyip Ensar Özkaya" w:date="2019-02-06T14:51:00Z">
                        <w:rPr>
                          <w:rFonts w:ascii="Cambria Math" w:hAnsi="Cambria Math"/>
                        </w:rPr>
                        <m:t>t</m:t>
                      </w:ins>
                    </m:r>
                    <m:r>
                      <w:ins w:id="65" w:author="Tayyip Ensar Özkaya" w:date="2019-02-06T14:51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w:ins>
                    </m:r>
                    <m:sSub>
                      <m:sSubPr>
                        <m:ctrlPr>
                          <w:ins w:id="66" w:author="Tayyip Ensar Özkaya" w:date="2019-02-06T14:51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67" w:author="Tayyip Ensar Özkaya" w:date="2019-02-06T14:51:00Z">
                            <w:rPr>
                              <w:rFonts w:ascii="Cambria Math" w:hAnsi="Cambria Math"/>
                            </w:rPr>
                            <m:t>ω</m:t>
                          </w:ins>
                        </m:r>
                      </m:e>
                      <m:sub>
                        <m:r>
                          <w:ins w:id="68" w:author="Tayyip Ensar Özkaya" w:date="2019-02-06T14:5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w:ins>
                        </m:r>
                      </m:sub>
                    </m:sSub>
                  </m:e>
                </m:d>
                <m:r>
                  <w:ins w:id="69" w:author="Tayyip Ensar Özkaya" w:date="2019-02-06T14:51:00Z">
                    <w:rPr>
                      <w:rFonts w:ascii="Cambria Math" w:hAnsi="Cambria Math"/>
                    </w:rPr>
                    <m:t>⋅s</m:t>
                  </w:ins>
                </m:r>
                <m:d>
                  <m:dPr>
                    <m:ctrlPr>
                      <w:ins w:id="70" w:author="Tayyip Ensar Özkaya" w:date="2019-02-06T14:51:00Z">
                        <w:rPr>
                          <w:rFonts w:ascii="Cambria Math" w:hAnsi="Cambria Math"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71" w:author="Tayyip Ensar Özkaya" w:date="2019-02-06T14:51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72" w:author="Tayyip Ensar Özkaya" w:date="2019-02-06T14:51:00Z">
                            <w:rPr>
                              <w:rFonts w:ascii="Cambria Math" w:hAnsi="Cambria Math"/>
                            </w:rPr>
                            <m:t>φ</m:t>
                          </w:ins>
                        </m:r>
                      </m:e>
                      <m:sub>
                        <m:r>
                          <w:ins w:id="73" w:author="Tayyip Ensar Özkaya" w:date="2019-02-06T14:51:00Z">
                            <w:rPr>
                              <w:rFonts w:ascii="Cambria Math" w:hAnsi="Cambria Math"/>
                            </w:rPr>
                            <m:t>S,</m:t>
                          </w:ins>
                        </m:r>
                        <m:r>
                          <w:ins w:id="74" w:author="Tayyip Ensar Özkaya" w:date="2019-02-06T14:5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  <m:r>
                          <w:ins w:id="75" w:author="Tayyip Ensar Özkaya" w:date="2019-02-06T14:51:00Z">
                            <w:rPr>
                              <w:rFonts w:ascii="Cambria Math" w:hAnsi="Cambria Math"/>
                            </w:rPr>
                            <m:t>i</m:t>
                          </w:ins>
                        </m:r>
                      </m:sub>
                    </m:sSub>
                    <m:r>
                      <w:ins w:id="76" w:author="Tayyip Ensar Özkaya" w:date="2019-02-06T14:51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w:ins>
                    </m:r>
                    <m:sSub>
                      <m:sSubPr>
                        <m:ctrlPr>
                          <w:ins w:id="77" w:author="Tayyip Ensar Özkaya" w:date="2019-02-06T14:51:00Z">
                            <w:rPr>
                              <w:rFonts w:ascii="Cambria Math" w:hAnsi="Cambria Math"/>
                            </w:rPr>
                          </w:ins>
                        </m:ctrlPr>
                      </m:sSubPr>
                      <m:e>
                        <m:r>
                          <w:ins w:id="78" w:author="Tayyip Ensar Özkaya" w:date="2019-02-06T14:51:00Z">
                            <w:rPr>
                              <w:rFonts w:ascii="Cambria Math" w:hAnsi="Cambria Math"/>
                            </w:rPr>
                            <m:t>φ</m:t>
                          </w:ins>
                        </m:r>
                      </m:e>
                      <m:sub>
                        <m:r>
                          <w:ins w:id="79" w:author="Tayyip Ensar Özkaya" w:date="2019-02-06T14:51:00Z">
                            <w:rPr>
                              <w:rFonts w:ascii="Cambria Math" w:hAnsi="Cambria Math"/>
                            </w:rPr>
                            <m:t>E,</m:t>
                          </w:ins>
                        </m:r>
                        <m:r>
                          <w:ins w:id="80" w:author="Tayyip Ensar Özkaya" w:date="2019-02-06T14:58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  <m:r>
                          <w:ins w:id="81" w:author="Tayyip Ensar Özkaya" w:date="2019-02-06T14:51:00Z">
                            <w:rPr>
                              <w:rFonts w:ascii="Cambria Math" w:hAnsi="Cambria Math"/>
                            </w:rPr>
                            <m:t>i</m:t>
                          </w:ins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ctrlPr>
                      <w:del w:id="82" w:author="Tayyip Ensar Özkaya" w:date="2019-02-06T14:51:00Z">
                        <w:rPr>
                          <w:rFonts w:ascii="Cambria Math" w:hAnsi="Cambria Math"/>
                          <w:i/>
                        </w:rPr>
                      </w:del>
                    </m:ctrlPr>
                  </m:naryPr>
                  <m:sub>
                    <m:r>
                      <w:del w:id="83" w:author="Tayyip Ensar Özkaya" w:date="2019-02-06T14:51:00Z">
                        <w:rPr>
                          <w:rFonts w:ascii="Cambria Math" w:hAnsi="Cambria Math"/>
                        </w:rPr>
                        <m:t>i=1</m:t>
                      </w:del>
                    </m:r>
                  </m:sub>
                  <m:sup>
                    <m:r>
                      <w:del w:id="84" w:author="Tayyip Ensar Özkaya" w:date="2019-02-06T14:51:00Z">
                        <w:rPr>
                          <w:rFonts w:ascii="Cambria Math" w:hAnsi="Cambria Math"/>
                        </w:rPr>
                        <m:t>N</m:t>
                      </w:del>
                    </m:r>
                  </m:sup>
                  <m:e>
                    <m:sSub>
                      <m:sSubPr>
                        <m:ctrlPr>
                          <w:del w:id="85" w:author="Tayyip Ensar Özkaya" w:date="2019-02-06T14:51:00Z">
                            <w:rPr>
                              <w:rFonts w:ascii="Cambria Math" w:hAnsi="Cambria Math"/>
                            </w:rPr>
                          </w:del>
                        </m:ctrlPr>
                      </m:sSubPr>
                      <m:e>
                        <m:r>
                          <w:del w:id="86" w:author="Tayyip Ensar Özkaya" w:date="2019-02-06T14:51:00Z">
                            <w:rPr>
                              <w:rFonts w:ascii="Cambria Math" w:hAnsi="Cambria Math"/>
                            </w:rPr>
                            <m:t>r</m:t>
                          </w:del>
                        </m:r>
                      </m:e>
                      <m:sub>
                        <m:r>
                          <w:del w:id="87" w:author="Tayyip Ensar Özkaya" w:date="2019-02-06T14:51:00Z">
                            <w:rPr>
                              <w:rFonts w:ascii="Cambria Math" w:hAnsi="Cambria Math"/>
                            </w:rPr>
                            <m:t>unten,i</m:t>
                          </w:del>
                        </m:r>
                      </m:sub>
                    </m:sSub>
                    <m:d>
                      <m:dPr>
                        <m:ctrlPr>
                          <w:del w:id="88" w:author="Tayyip Ensar Özkaya" w:date="2019-02-06T14:51:00Z">
                            <w:rPr>
                              <w:rFonts w:ascii="Cambria Math" w:hAnsi="Cambria Math"/>
                            </w:rPr>
                          </w:del>
                        </m:ctrlPr>
                      </m:dPr>
                      <m:e>
                        <m:sSub>
                          <m:sSubPr>
                            <m:ctrlPr>
                              <w:del w:id="89" w:author="Tayyip Ensar Özkaya" w:date="2019-02-06T14:51:00Z">
                                <w:rPr>
                                  <w:rFonts w:ascii="Cambria Math" w:hAnsi="Cambria Math"/>
                                </w:rPr>
                              </w:del>
                            </m:ctrlPr>
                          </m:sSubPr>
                          <m:e>
                            <m:r>
                              <w:del w:id="90" w:author="Tayyip Ensar Özkaya" w:date="2019-02-06T14:51:00Z">
                                <w:rPr>
                                  <w:rFonts w:ascii="Cambria Math" w:hAnsi="Cambria Math"/>
                                </w:rPr>
                                <m:t>m</m:t>
                              </w:del>
                            </m:r>
                          </m:e>
                          <m:sub>
                            <m:r>
                              <w:del w:id="91" w:author="Tayyip Ensar Özkaya" w:date="2019-02-06T14:51:00Z">
                                <w:rPr>
                                  <w:rFonts w:ascii="Cambria Math" w:hAnsi="Cambria Math"/>
                                </w:rPr>
                                <m:t>x,i</m:t>
                              </w:del>
                            </m:r>
                          </m:sub>
                        </m:sSub>
                        <m:r>
                          <w:del w:id="92" w:author="Tayyip Ensar Özkaya" w:date="2019-02-06T14:5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w:del>
                        </m:r>
                        <m:sSub>
                          <m:sSubPr>
                            <m:ctrlPr>
                              <w:del w:id="93" w:author="Tayyip Ensar Özkaya" w:date="2019-02-06T14:51:00Z">
                                <w:rPr>
                                  <w:rFonts w:ascii="Cambria Math" w:hAnsi="Cambria Math"/>
                                </w:rPr>
                              </w:del>
                            </m:ctrlPr>
                          </m:sSubPr>
                          <m:e>
                            <m:r>
                              <w:del w:id="94" w:author="Tayyip Ensar Özkaya" w:date="2019-02-06T14:51:00Z">
                                <w:rPr>
                                  <w:rFonts w:ascii="Cambria Math" w:hAnsi="Cambria Math"/>
                                </w:rPr>
                                <m:t>m</m:t>
                              </w:del>
                            </m:r>
                          </m:e>
                          <m:sub>
                            <m:r>
                              <w:del w:id="95" w:author="Tayyip Ensar Özkaya" w:date="2019-02-06T14:51:00Z">
                                <w:rPr>
                                  <w:rFonts w:ascii="Cambria Math" w:hAnsi="Cambria Math"/>
                                </w:rPr>
                                <m:t>y,i</m:t>
                              </w:del>
                            </m:r>
                          </m:sub>
                        </m:sSub>
                        <m:r>
                          <w:del w:id="96" w:author="Tayyip Ensar Özkaya" w:date="2019-02-06T14:5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w:del>
                        </m:r>
                        <m:sSub>
                          <m:sSubPr>
                            <m:ctrlPr>
                              <w:del w:id="97" w:author="Tayyip Ensar Özkaya" w:date="2019-02-06T14:51:00Z"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w:del>
                            </m:ctrlPr>
                          </m:sSubPr>
                          <m:e>
                            <m:r>
                              <w:del w:id="98" w:author="Tayyip Ensar Özkaya" w:date="2019-02-06T14:51:00Z">
                                <w:rPr>
                                  <w:rFonts w:ascii="Cambria Math" w:hAnsi="Cambria Math"/>
                                </w:rPr>
                                <m:t>R</m:t>
                              </w:del>
                            </m:r>
                            <m:ctrlPr>
                              <w:del w:id="99" w:author="Tayyip Ensar Özkaya" w:date="2019-02-06T14:51:00Z">
                                <w:rPr>
                                  <w:rFonts w:ascii="Cambria Math" w:hAnsi="Cambria Math"/>
                                </w:rPr>
                              </w:del>
                            </m:ctrlPr>
                          </m:e>
                          <m:sub>
                            <m:r>
                              <w:del w:id="100" w:author="Tayyip Ensar Özkaya" w:date="2019-02-06T14:51:00Z">
                                <w:rPr>
                                  <w:rFonts w:ascii="Cambria Math" w:hAnsi="Cambria Math"/>
                                </w:rPr>
                                <m:t>i</m:t>
                              </w:del>
                            </m:r>
                          </m:sub>
                        </m:sSub>
                        <m:r>
                          <w:del w:id="101" w:author="Tayyip Ensar Özkaya" w:date="2019-02-06T14:5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w:del>
                        </m:r>
                        <m:r>
                          <w:del w:id="102" w:author="Tayyip Ensar Özkaya" w:date="2019-02-06T14:51:00Z">
                            <w:rPr>
                              <w:rFonts w:ascii="Cambria Math" w:hAnsi="Cambria Math"/>
                            </w:rPr>
                            <m:t>t</m:t>
                          </w:del>
                        </m:r>
                        <m:r>
                          <w:del w:id="103" w:author="Tayyip Ensar Özkaya" w:date="2019-02-06T14:5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w:del>
                        </m:r>
                        <m:sSub>
                          <m:sSubPr>
                            <m:ctrlPr>
                              <w:del w:id="104" w:author="Tayyip Ensar Özkaya" w:date="2019-02-06T14:51:00Z">
                                <w:rPr>
                                  <w:rFonts w:ascii="Cambria Math" w:hAnsi="Cambria Math"/>
                                </w:rPr>
                              </w:del>
                            </m:ctrlPr>
                          </m:sSubPr>
                          <m:e>
                            <m:r>
                              <w:del w:id="105" w:author="Tayyip Ensar Özkaya" w:date="2019-02-06T14:51:00Z">
                                <w:rPr>
                                  <w:rFonts w:ascii="Cambria Math" w:hAnsi="Cambria Math"/>
                                </w:rPr>
                                <m:t>ω</m:t>
                              </w:del>
                            </m:r>
                          </m:e>
                          <m:sub>
                            <m:r>
                              <w:del w:id="106" w:author="Tayyip Ensar Özkaya" w:date="2019-02-06T14:51:00Z"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w:del>
                            </m:r>
                          </m:sub>
                        </m:sSub>
                      </m:e>
                    </m:d>
                    <m:r>
                      <w:del w:id="107" w:author="Tayyip Ensar Özkaya" w:date="2019-02-06T14:51:00Z">
                        <w:rPr>
                          <w:rFonts w:ascii="Cambria Math" w:hAnsi="Cambria Math"/>
                        </w:rPr>
                        <m:t>⋅s</m:t>
                      </w:del>
                    </m:r>
                    <m:d>
                      <m:dPr>
                        <m:ctrlPr>
                          <w:del w:id="108" w:author="Tayyip Ensar Özkaya" w:date="2019-02-06T14:51:00Z">
                            <w:rPr>
                              <w:rFonts w:ascii="Cambria Math" w:hAnsi="Cambria Math"/>
                            </w:rPr>
                          </w:del>
                        </m:ctrlPr>
                      </m:dPr>
                      <m:e>
                        <m:sSub>
                          <m:sSubPr>
                            <m:ctrlPr>
                              <w:del w:id="109" w:author="Tayyip Ensar Özkaya" w:date="2019-02-06T14:51:00Z">
                                <w:rPr>
                                  <w:rFonts w:ascii="Cambria Math" w:hAnsi="Cambria Math"/>
                                </w:rPr>
                              </w:del>
                            </m:ctrlPr>
                          </m:sSubPr>
                          <m:e>
                            <m:r>
                              <w:del w:id="110" w:author="Tayyip Ensar Özkaya" w:date="2019-02-06T14:51:00Z">
                                <w:rPr>
                                  <w:rFonts w:ascii="Cambria Math" w:hAnsi="Cambria Math"/>
                                </w:rPr>
                                <m:t>φ</m:t>
                              </w:del>
                            </m:r>
                          </m:e>
                          <m:sub>
                            <m:r>
                              <w:del w:id="111" w:author="Tayyip Ensar Özkaya" w:date="2019-02-06T14:51:00Z">
                                <w:rPr>
                                  <w:rFonts w:ascii="Cambria Math" w:hAnsi="Cambria Math"/>
                                </w:rPr>
                                <m:t>S,i</m:t>
                              </w:del>
                            </m:r>
                          </m:sub>
                        </m:sSub>
                        <m:r>
                          <w:del w:id="112" w:author="Tayyip Ensar Özkaya" w:date="2019-02-06T14:51:00Z"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w:del>
                        </m:r>
                        <m:sSub>
                          <m:sSubPr>
                            <m:ctrlPr>
                              <w:del w:id="113" w:author="Tayyip Ensar Özkaya" w:date="2019-02-06T14:51:00Z">
                                <w:rPr>
                                  <w:rFonts w:ascii="Cambria Math" w:hAnsi="Cambria Math"/>
                                </w:rPr>
                              </w:del>
                            </m:ctrlPr>
                          </m:sSubPr>
                          <m:e>
                            <m:r>
                              <w:del w:id="114" w:author="Tayyip Ensar Özkaya" w:date="2019-02-06T14:51:00Z">
                                <w:rPr>
                                  <w:rFonts w:ascii="Cambria Math" w:hAnsi="Cambria Math"/>
                                </w:rPr>
                                <m:t>φ</m:t>
                              </w:del>
                            </m:r>
                          </m:e>
                          <m:sub>
                            <m:r>
                              <w:del w:id="115" w:author="Tayyip Ensar Özkaya" w:date="2019-02-06T14:51:00Z">
                                <w:rPr>
                                  <w:rFonts w:ascii="Cambria Math" w:hAnsi="Cambria Math"/>
                                </w:rPr>
                                <m:t>E,i</m:t>
                              </w:del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817" w:type="dxa"/>
            <w:vAlign w:val="center"/>
          </w:tcPr>
          <w:p w14:paraId="763680E1" w14:textId="77777777" w:rsidR="001F4E20" w:rsidRDefault="001F4E20" w:rsidP="001F4E20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(10)</w:t>
            </w:r>
          </w:p>
        </w:tc>
      </w:tr>
    </w:tbl>
    <w:p w14:paraId="69B9E543" w14:textId="77777777" w:rsidR="001F4E20" w:rsidRDefault="001F4E20" w:rsidP="00DD4ED3">
      <w:pPr>
        <w:jc w:val="both"/>
      </w:pPr>
    </w:p>
    <w:p w14:paraId="1DEF5025" w14:textId="09B0F25D" w:rsidR="00294BE7" w:rsidRDefault="00294BE7" w:rsidP="00294BE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660AD">
        <w:rPr>
          <w:rFonts w:eastAsiaTheme="minorEastAsia"/>
        </w:rPr>
        <w:t xml:space="preserve"> ist nun eine Gleichung, die sagen kann, </w:t>
      </w:r>
      <w:r>
        <w:rPr>
          <w:rFonts w:eastAsiaTheme="minorEastAsia"/>
        </w:rPr>
        <w:t>zu welchem</w:t>
      </w:r>
      <w:r w:rsidR="00B660AD">
        <w:rPr>
          <w:rFonts w:eastAsiaTheme="minorEastAsia"/>
        </w:rPr>
        <w:t xml:space="preserve"> Zeit</w:t>
      </w:r>
      <w:r>
        <w:rPr>
          <w:rFonts w:eastAsiaTheme="minorEastAsia"/>
        </w:rPr>
        <w:t xml:space="preserve">punkt </w:t>
      </w:r>
      <m:oMath>
        <m:r>
          <w:rPr>
            <w:rFonts w:ascii="Cambria Math" w:eastAsiaTheme="minorEastAsia" w:hAnsi="Cambria Math"/>
          </w:rPr>
          <m:t>t</m:t>
        </m:r>
      </m:oMath>
      <w:r w:rsidR="00B660AD">
        <w:rPr>
          <w:rFonts w:eastAsiaTheme="minorEastAsia"/>
        </w:rPr>
        <w:t xml:space="preserve"> welcher Abschnitt der Kontur </w:t>
      </w:r>
      <w:r w:rsidR="00AF0214">
        <w:rPr>
          <w:rFonts w:eastAsiaTheme="minorEastAsia"/>
        </w:rPr>
        <w:t xml:space="preserve">bei konstanter Winkelgeschwindigkeit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0214">
        <w:rPr>
          <w:rFonts w:eastAsiaTheme="minorEastAsia"/>
        </w:rPr>
        <w:t xml:space="preserve"> </w:t>
      </w:r>
      <w:r w:rsidR="00B660AD">
        <w:rPr>
          <w:rFonts w:eastAsiaTheme="minorEastAsia"/>
        </w:rPr>
        <w:t>erreicht wird.</w:t>
      </w:r>
      <w:r w:rsidR="00650BD0">
        <w:rPr>
          <w:rFonts w:eastAsiaTheme="minorEastAsia"/>
        </w:rPr>
        <w:t xml:space="preserve"> Ein Bespiel für zwei Kreisabschnitte wurde in Abbildung </w:t>
      </w:r>
      <w:ins w:id="116" w:author="Tayyip Ensar Özkaya" w:date="2019-02-06T15:14:00Z">
        <w:r w:rsidR="009F69AA">
          <w:rPr>
            <w:rFonts w:eastAsiaTheme="minorEastAsia"/>
          </w:rPr>
          <w:t>3</w:t>
        </w:r>
      </w:ins>
      <w:del w:id="117" w:author="Tayyip Ensar Özkaya" w:date="2019-02-06T15:14:00Z">
        <w:r w:rsidR="00650BD0" w:rsidDel="009F69AA">
          <w:rPr>
            <w:rFonts w:eastAsiaTheme="minorEastAsia"/>
          </w:rPr>
          <w:delText>2</w:delText>
        </w:r>
      </w:del>
      <w:r w:rsidR="00650BD0">
        <w:rPr>
          <w:rFonts w:eastAsiaTheme="minorEastAsia"/>
        </w:rPr>
        <w:t xml:space="preserve"> vorgeführt.</w:t>
      </w:r>
    </w:p>
    <w:p w14:paraId="66C39C5A" w14:textId="16F12000" w:rsidR="00637F66" w:rsidRDefault="00307F45" w:rsidP="00637F66">
      <w:pPr>
        <w:keepNext/>
        <w:jc w:val="center"/>
      </w:pPr>
      <w:r>
        <w:rPr>
          <w:noProof/>
        </w:rPr>
        <w:drawing>
          <wp:inline distT="0" distB="0" distL="0" distR="0" wp14:anchorId="5247D94C" wp14:editId="1AF1F45C">
            <wp:extent cx="3925019" cy="3768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96" cy="37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8E09" w14:textId="4795EBF6" w:rsidR="004B3E84" w:rsidRDefault="00637F66" w:rsidP="00637F66">
      <w:pPr>
        <w:pStyle w:val="Caption"/>
        <w:jc w:val="center"/>
        <w:rPr>
          <w:rFonts w:eastAsiaTheme="minorEastAsia"/>
        </w:rPr>
      </w:pPr>
      <w:r w:rsidRPr="00287C89">
        <w:t xml:space="preserve">Abbildung </w:t>
      </w:r>
      <w:del w:id="118" w:author="Tayyip Ensar Özkaya" w:date="2019-02-06T15:14:00Z">
        <w:r w:rsidDel="009F69AA">
          <w:fldChar w:fldCharType="begin"/>
        </w:r>
        <w:r w:rsidRPr="00287C89" w:rsidDel="009F69AA">
          <w:delInstrText xml:space="preserve"> STYLEREF 1 \s </w:delInstrText>
        </w:r>
        <w:r w:rsidDel="009F69AA">
          <w:fldChar w:fldCharType="end"/>
        </w:r>
        <w:r w:rsidR="00287C89" w:rsidDel="009F69AA">
          <w:delText>2</w:delText>
        </w:r>
      </w:del>
      <w:ins w:id="119" w:author="Tayyip Ensar Özkaya" w:date="2019-02-06T15:14:00Z">
        <w:r w:rsidR="009F69AA">
          <w:fldChar w:fldCharType="begin"/>
        </w:r>
        <w:r w:rsidR="009F69AA" w:rsidRPr="00287C89">
          <w:instrText xml:space="preserve"> STYLEREF 1 \s </w:instrText>
        </w:r>
        <w:r w:rsidR="009F69AA">
          <w:fldChar w:fldCharType="end"/>
        </w:r>
        <w:r w:rsidR="009F69AA">
          <w:t>3</w:t>
        </w:r>
      </w:ins>
      <w:r>
        <w:t>: Darstellung der einzelnen Sequenzen</w:t>
      </w:r>
    </w:p>
    <w:p w14:paraId="2A6E0802" w14:textId="4C8400E5" w:rsidR="00650BD0" w:rsidRDefault="00650BD0" w:rsidP="00AF0214">
      <w:pPr>
        <w:jc w:val="both"/>
        <w:rPr>
          <w:rFonts w:eastAsiaTheme="minorEastAsia"/>
        </w:rPr>
      </w:pPr>
    </w:p>
    <w:p w14:paraId="7F232987" w14:textId="4C4391D8" w:rsidR="00650BD0" w:rsidRDefault="00650BD0" w:rsidP="00AF0214">
      <w:pPr>
        <w:jc w:val="both"/>
        <w:rPr>
          <w:rFonts w:eastAsiaTheme="minorEastAsia"/>
        </w:rPr>
      </w:pPr>
      <w:r>
        <w:rPr>
          <w:rFonts w:eastAsiaTheme="minorEastAsia"/>
        </w:rPr>
        <w:t>Die Parameter der einzelnen Kreisabschnitte der konstruierten Kontur wurden in Tabelle 1 aufgelistet</w:t>
      </w:r>
      <w:r w:rsidR="000B0B11">
        <w:rPr>
          <w:rFonts w:eastAsiaTheme="minorEastAsia"/>
        </w:rPr>
        <w:t xml:space="preserve"> und in Abbildung </w:t>
      </w:r>
      <w:del w:id="120" w:author="Tayyip Ensar Özkaya" w:date="2019-02-06T15:14:00Z">
        <w:r w:rsidR="000B0B11" w:rsidDel="009F69AA">
          <w:rPr>
            <w:rFonts w:eastAsiaTheme="minorEastAsia"/>
          </w:rPr>
          <w:delText>3</w:delText>
        </w:r>
      </w:del>
      <w:ins w:id="121" w:author="Tayyip Ensar Özkaya" w:date="2019-02-06T15:14:00Z">
        <w:r w:rsidR="009F69AA">
          <w:rPr>
            <w:rFonts w:eastAsiaTheme="minorEastAsia"/>
          </w:rPr>
          <w:t>4</w:t>
        </w:r>
      </w:ins>
      <w:r w:rsidR="000B0B11">
        <w:rPr>
          <w:rFonts w:eastAsiaTheme="minorEastAsia"/>
        </w:rPr>
        <w:t xml:space="preserve"> dargestellt</w:t>
      </w:r>
      <w:r>
        <w:rPr>
          <w:rFonts w:eastAsiaTheme="minorEastAsia"/>
        </w:rPr>
        <w:t>:</w:t>
      </w:r>
    </w:p>
    <w:p w14:paraId="51F7D960" w14:textId="77777777" w:rsidR="00650BD0" w:rsidRDefault="00650BD0" w:rsidP="00AF0214">
      <w:pPr>
        <w:jc w:val="both"/>
        <w:rPr>
          <w:rFonts w:eastAsiaTheme="minorEastAsia"/>
        </w:rPr>
      </w:pPr>
    </w:p>
    <w:p w14:paraId="430A7CCB" w14:textId="4B1CC9E3" w:rsidR="00650BD0" w:rsidRDefault="00650BD0" w:rsidP="00650BD0">
      <w:pPr>
        <w:pStyle w:val="Caption"/>
        <w:keepNext/>
        <w:jc w:val="center"/>
      </w:pPr>
      <w:r w:rsidRPr="00650BD0">
        <w:t xml:space="preserve">Tabelle </w:t>
      </w:r>
      <w:r>
        <w:t xml:space="preserve">1: Parameter 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oben,i</m:t>
            </m:r>
          </m:sub>
        </m:sSub>
      </m:oMath>
      <w:r>
        <w:t xml:space="preserve"> </w:t>
      </w:r>
      <w:ins w:id="122" w:author="Tayyip Ensar Özkaya" w:date="2019-02-06T14:48:00Z">
        <w:r w:rsidR="005C7330">
          <w:t xml:space="preserve">und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unten,i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w:ins>
      <w:r>
        <w:t>Gleichung</w:t>
      </w:r>
      <w:ins w:id="123" w:author="Tayyip Ensar Özkaya" w:date="2019-02-06T14:48:00Z">
        <w:r w:rsidR="005C7330">
          <w:t>en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1689"/>
        <w:gridCol w:w="1693"/>
        <w:gridCol w:w="1774"/>
        <w:gridCol w:w="1774"/>
      </w:tblGrid>
      <w:tr w:rsidR="000B0B11" w14:paraId="729AC2CA" w14:textId="5A26944F" w:rsidTr="000B0B11">
        <w:trPr>
          <w:trHeight w:val="424"/>
          <w:jc w:val="center"/>
        </w:trPr>
        <w:tc>
          <w:tcPr>
            <w:tcW w:w="438" w:type="dxa"/>
            <w:vAlign w:val="center"/>
          </w:tcPr>
          <w:p w14:paraId="7FC6398D" w14:textId="73E1E3B0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689" w:type="dxa"/>
            <w:vAlign w:val="center"/>
          </w:tcPr>
          <w:p w14:paraId="5ACE5C88" w14:textId="32437073" w:rsidR="000B0B11" w:rsidRPr="000B0B11" w:rsidRDefault="005C7330" w:rsidP="00912BDE">
            <w:pPr>
              <w:jc w:val="center"/>
              <w:rPr>
                <w:rFonts w:eastAsiaTheme="minorEastAsia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x,i</m:t>
                  </m:r>
                </m:sub>
              </m:sSub>
            </m:oMath>
            <w:r w:rsidR="000B0B11" w:rsidRPr="000B0B11">
              <w:rPr>
                <w:rFonts w:eastAsiaTheme="minorEastAsia"/>
                <w:b/>
              </w:rPr>
              <w:t xml:space="preserve"> für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oben,i</m:t>
                  </m:r>
                </m:sub>
              </m:sSub>
            </m:oMath>
          </w:p>
        </w:tc>
        <w:tc>
          <w:tcPr>
            <w:tcW w:w="1693" w:type="dxa"/>
            <w:vAlign w:val="center"/>
          </w:tcPr>
          <w:p w14:paraId="39C0B123" w14:textId="4F9C90F5" w:rsidR="000B0B11" w:rsidRPr="000B0B11" w:rsidRDefault="005C7330" w:rsidP="00912BDE">
            <w:pPr>
              <w:jc w:val="center"/>
              <w:rPr>
                <w:rFonts w:eastAsiaTheme="minorEastAsia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y,i</m:t>
                  </m:r>
                </m:sub>
              </m:sSub>
            </m:oMath>
            <w:r w:rsidR="000B0B11" w:rsidRPr="000B0B11">
              <w:rPr>
                <w:rFonts w:eastAsiaTheme="minorEastAsia"/>
                <w:b/>
              </w:rPr>
              <w:t xml:space="preserve"> für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oben,i</m:t>
                  </m:r>
                </m:sub>
              </m:sSub>
            </m:oMath>
          </w:p>
        </w:tc>
        <w:tc>
          <w:tcPr>
            <w:tcW w:w="1774" w:type="dxa"/>
            <w:vAlign w:val="center"/>
          </w:tcPr>
          <w:p w14:paraId="68710C6F" w14:textId="573253A8" w:rsidR="000B0B11" w:rsidRPr="000B0B11" w:rsidRDefault="005C7330" w:rsidP="000B0B11">
            <w:pPr>
              <w:jc w:val="center"/>
              <w:rPr>
                <w:rFonts w:ascii="Calibri" w:eastAsia="Calibri" w:hAnsi="Calibri" w:cs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x,i</m:t>
                  </m:r>
                </m:sub>
              </m:sSub>
            </m:oMath>
            <w:r w:rsidR="000B0B11" w:rsidRPr="000B0B11">
              <w:rPr>
                <w:rFonts w:eastAsiaTheme="minorEastAsia"/>
                <w:b/>
              </w:rPr>
              <w:t xml:space="preserve"> für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unten,i</m:t>
                  </m:r>
                </m:sub>
              </m:sSub>
            </m:oMath>
          </w:p>
        </w:tc>
        <w:tc>
          <w:tcPr>
            <w:tcW w:w="1774" w:type="dxa"/>
            <w:vAlign w:val="center"/>
          </w:tcPr>
          <w:p w14:paraId="15147A89" w14:textId="08F312B7" w:rsidR="000B0B11" w:rsidRPr="000B0B11" w:rsidRDefault="005C7330" w:rsidP="000B0B11">
            <w:pPr>
              <w:jc w:val="center"/>
              <w:rPr>
                <w:rFonts w:ascii="Calibri" w:eastAsia="Calibri" w:hAnsi="Calibri" w:cs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x,i</m:t>
                  </m:r>
                </m:sub>
              </m:sSub>
            </m:oMath>
            <w:r w:rsidR="000B0B11" w:rsidRPr="000B0B11">
              <w:rPr>
                <w:rFonts w:eastAsiaTheme="minorEastAsia"/>
                <w:b/>
              </w:rPr>
              <w:t xml:space="preserve"> für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unten,i</m:t>
                  </m:r>
                </m:sub>
              </m:sSub>
            </m:oMath>
          </w:p>
        </w:tc>
      </w:tr>
      <w:tr w:rsidR="000B0B11" w14:paraId="08873214" w14:textId="4DAD9975" w:rsidTr="000B0B11">
        <w:trPr>
          <w:trHeight w:val="402"/>
          <w:jc w:val="center"/>
        </w:trPr>
        <w:tc>
          <w:tcPr>
            <w:tcW w:w="438" w:type="dxa"/>
            <w:vAlign w:val="center"/>
          </w:tcPr>
          <w:p w14:paraId="6219881A" w14:textId="51C7F844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w:r w:rsidRPr="000B0B11">
              <w:rPr>
                <w:rFonts w:eastAsiaTheme="minorEastAsia"/>
                <w:b/>
              </w:rPr>
              <w:t>1</w:t>
            </w:r>
          </w:p>
        </w:tc>
        <w:tc>
          <w:tcPr>
            <w:tcW w:w="1689" w:type="dxa"/>
            <w:vAlign w:val="center"/>
          </w:tcPr>
          <w:p w14:paraId="79E01298" w14:textId="6A1D103F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18.09718091</w:t>
            </w:r>
          </w:p>
        </w:tc>
        <w:tc>
          <w:tcPr>
            <w:tcW w:w="1693" w:type="dxa"/>
            <w:vAlign w:val="center"/>
          </w:tcPr>
          <w:p w14:paraId="24363ED7" w14:textId="4CCD5F5B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10.44841227</w:t>
            </w:r>
          </w:p>
        </w:tc>
        <w:tc>
          <w:tcPr>
            <w:tcW w:w="1774" w:type="dxa"/>
            <w:vAlign w:val="center"/>
          </w:tcPr>
          <w:p w14:paraId="4330CE01" w14:textId="2D840E20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25.74</w:t>
            </w:r>
          </w:p>
        </w:tc>
        <w:tc>
          <w:tcPr>
            <w:tcW w:w="1774" w:type="dxa"/>
            <w:vAlign w:val="center"/>
          </w:tcPr>
          <w:p w14:paraId="17E5067B" w14:textId="3302FF60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0.0</w:t>
            </w:r>
          </w:p>
        </w:tc>
      </w:tr>
      <w:tr w:rsidR="000B0B11" w14:paraId="7978921C" w14:textId="48366284" w:rsidTr="000B0B11">
        <w:trPr>
          <w:trHeight w:val="424"/>
          <w:jc w:val="center"/>
        </w:trPr>
        <w:tc>
          <w:tcPr>
            <w:tcW w:w="438" w:type="dxa"/>
            <w:vAlign w:val="center"/>
          </w:tcPr>
          <w:p w14:paraId="1792E56F" w14:textId="7F8C2469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w:r w:rsidRPr="000B0B11">
              <w:rPr>
                <w:rFonts w:eastAsiaTheme="minorEastAsia"/>
                <w:b/>
              </w:rPr>
              <w:lastRenderedPageBreak/>
              <w:t>2</w:t>
            </w:r>
          </w:p>
        </w:tc>
        <w:tc>
          <w:tcPr>
            <w:tcW w:w="1689" w:type="dxa"/>
            <w:vAlign w:val="center"/>
          </w:tcPr>
          <w:p w14:paraId="6335EA50" w14:textId="20699262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0.0</w:t>
            </w:r>
          </w:p>
        </w:tc>
        <w:tc>
          <w:tcPr>
            <w:tcW w:w="1693" w:type="dxa"/>
            <w:vAlign w:val="center"/>
          </w:tcPr>
          <w:p w14:paraId="266AE890" w14:textId="08F7B1AD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20.89681945</w:t>
            </w:r>
          </w:p>
        </w:tc>
        <w:tc>
          <w:tcPr>
            <w:tcW w:w="1774" w:type="dxa"/>
            <w:vAlign w:val="center"/>
          </w:tcPr>
          <w:p w14:paraId="56389174" w14:textId="2E849282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12.86876268</w:t>
            </w:r>
          </w:p>
        </w:tc>
        <w:tc>
          <w:tcPr>
            <w:tcW w:w="1774" w:type="dxa"/>
            <w:vAlign w:val="center"/>
          </w:tcPr>
          <w:p w14:paraId="696E46E1" w14:textId="4495D95E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22.28935079</w:t>
            </w:r>
          </w:p>
        </w:tc>
      </w:tr>
      <w:tr w:rsidR="000B0B11" w14:paraId="38E313DE" w14:textId="46A21947" w:rsidTr="000B0B11">
        <w:trPr>
          <w:trHeight w:val="402"/>
          <w:jc w:val="center"/>
        </w:trPr>
        <w:tc>
          <w:tcPr>
            <w:tcW w:w="438" w:type="dxa"/>
            <w:vAlign w:val="center"/>
          </w:tcPr>
          <w:p w14:paraId="193C49AC" w14:textId="3E5DDCEF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w:r w:rsidRPr="000B0B11">
              <w:rPr>
                <w:rFonts w:eastAsiaTheme="minorEastAsia"/>
                <w:b/>
              </w:rPr>
              <w:t>3</w:t>
            </w:r>
          </w:p>
        </w:tc>
        <w:tc>
          <w:tcPr>
            <w:tcW w:w="1689" w:type="dxa"/>
            <w:vAlign w:val="center"/>
          </w:tcPr>
          <w:p w14:paraId="5B6A6AA3" w14:textId="74D58F24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-18.09717651</w:t>
            </w:r>
          </w:p>
        </w:tc>
        <w:tc>
          <w:tcPr>
            <w:tcW w:w="1693" w:type="dxa"/>
            <w:vAlign w:val="center"/>
          </w:tcPr>
          <w:p w14:paraId="1C89E827" w14:textId="069613F7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-18.09717651</w:t>
            </w:r>
          </w:p>
        </w:tc>
        <w:tc>
          <w:tcPr>
            <w:tcW w:w="1774" w:type="dxa"/>
            <w:vAlign w:val="center"/>
          </w:tcPr>
          <w:p w14:paraId="166996BB" w14:textId="5D674C30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-12.86876268</w:t>
            </w:r>
          </w:p>
        </w:tc>
        <w:tc>
          <w:tcPr>
            <w:tcW w:w="1774" w:type="dxa"/>
            <w:vAlign w:val="center"/>
          </w:tcPr>
          <w:p w14:paraId="53B09614" w14:textId="6731840E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22.28935079</w:t>
            </w:r>
          </w:p>
        </w:tc>
      </w:tr>
      <w:tr w:rsidR="000B0B11" w14:paraId="636591A4" w14:textId="387A5C93" w:rsidTr="000B0B11">
        <w:trPr>
          <w:trHeight w:val="424"/>
          <w:jc w:val="center"/>
        </w:trPr>
        <w:tc>
          <w:tcPr>
            <w:tcW w:w="438" w:type="dxa"/>
            <w:vAlign w:val="center"/>
          </w:tcPr>
          <w:p w14:paraId="0946277D" w14:textId="31F1A25A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w:r w:rsidRPr="000B0B11">
              <w:rPr>
                <w:rFonts w:eastAsiaTheme="minorEastAsia"/>
                <w:b/>
              </w:rPr>
              <w:t>4</w:t>
            </w:r>
          </w:p>
        </w:tc>
        <w:tc>
          <w:tcPr>
            <w:tcW w:w="1689" w:type="dxa"/>
            <w:vAlign w:val="center"/>
          </w:tcPr>
          <w:p w14:paraId="41311D06" w14:textId="1DBB202C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-18.09717681</w:t>
            </w:r>
          </w:p>
        </w:tc>
        <w:tc>
          <w:tcPr>
            <w:tcW w:w="1693" w:type="dxa"/>
            <w:vAlign w:val="center"/>
          </w:tcPr>
          <w:p w14:paraId="14333744" w14:textId="2ABB220B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-10.4484099</w:t>
            </w:r>
          </w:p>
        </w:tc>
        <w:tc>
          <w:tcPr>
            <w:tcW w:w="1774" w:type="dxa"/>
            <w:vAlign w:val="center"/>
          </w:tcPr>
          <w:p w14:paraId="7A5330B4" w14:textId="5FB2BF6D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-25.73752542</w:t>
            </w:r>
          </w:p>
        </w:tc>
        <w:tc>
          <w:tcPr>
            <w:tcW w:w="1774" w:type="dxa"/>
            <w:vAlign w:val="center"/>
          </w:tcPr>
          <w:p w14:paraId="493E4F0A" w14:textId="11C0A2D0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0.0</w:t>
            </w:r>
          </w:p>
        </w:tc>
      </w:tr>
      <w:tr w:rsidR="000B0B11" w14:paraId="1EC76073" w14:textId="766B1217" w:rsidTr="000B0B11">
        <w:trPr>
          <w:trHeight w:val="402"/>
          <w:jc w:val="center"/>
        </w:trPr>
        <w:tc>
          <w:tcPr>
            <w:tcW w:w="438" w:type="dxa"/>
            <w:vAlign w:val="center"/>
          </w:tcPr>
          <w:p w14:paraId="43F4BB6F" w14:textId="1DEE3542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w:r w:rsidRPr="000B0B11">
              <w:rPr>
                <w:rFonts w:eastAsiaTheme="minorEastAsia"/>
                <w:b/>
              </w:rPr>
              <w:t>5</w:t>
            </w:r>
          </w:p>
        </w:tc>
        <w:tc>
          <w:tcPr>
            <w:tcW w:w="1689" w:type="dxa"/>
            <w:vAlign w:val="center"/>
          </w:tcPr>
          <w:p w14:paraId="68234D13" w14:textId="4BF3BB51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0.0</w:t>
            </w:r>
          </w:p>
        </w:tc>
        <w:tc>
          <w:tcPr>
            <w:tcW w:w="1693" w:type="dxa"/>
            <w:vAlign w:val="center"/>
          </w:tcPr>
          <w:p w14:paraId="2D50BA94" w14:textId="51FD5E1F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-20.89681986</w:t>
            </w:r>
          </w:p>
        </w:tc>
        <w:tc>
          <w:tcPr>
            <w:tcW w:w="1774" w:type="dxa"/>
            <w:vAlign w:val="center"/>
          </w:tcPr>
          <w:p w14:paraId="2ABF1C3B" w14:textId="63F2BDC1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-12.8687635</w:t>
            </w:r>
          </w:p>
        </w:tc>
        <w:tc>
          <w:tcPr>
            <w:tcW w:w="1774" w:type="dxa"/>
            <w:vAlign w:val="center"/>
          </w:tcPr>
          <w:p w14:paraId="04A1E5EF" w14:textId="168CE9C6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-22.28935221</w:t>
            </w:r>
          </w:p>
        </w:tc>
      </w:tr>
      <w:tr w:rsidR="000B0B11" w14:paraId="5E19A344" w14:textId="51FEB2C0" w:rsidTr="000B0B11">
        <w:trPr>
          <w:trHeight w:val="424"/>
          <w:jc w:val="center"/>
        </w:trPr>
        <w:tc>
          <w:tcPr>
            <w:tcW w:w="438" w:type="dxa"/>
            <w:vAlign w:val="center"/>
          </w:tcPr>
          <w:p w14:paraId="33A86439" w14:textId="567DE14B" w:rsidR="000B0B11" w:rsidRPr="000B0B11" w:rsidRDefault="000B0B11" w:rsidP="00912BDE">
            <w:pPr>
              <w:jc w:val="center"/>
              <w:rPr>
                <w:rFonts w:eastAsiaTheme="minorEastAsia"/>
                <w:b/>
              </w:rPr>
            </w:pPr>
            <w:r w:rsidRPr="000B0B11">
              <w:rPr>
                <w:rFonts w:eastAsiaTheme="minorEastAsia"/>
                <w:b/>
              </w:rPr>
              <w:t>6</w:t>
            </w:r>
          </w:p>
        </w:tc>
        <w:tc>
          <w:tcPr>
            <w:tcW w:w="1689" w:type="dxa"/>
            <w:vAlign w:val="center"/>
          </w:tcPr>
          <w:p w14:paraId="418D0E76" w14:textId="7BBDC11E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18.09717686</w:t>
            </w:r>
          </w:p>
        </w:tc>
        <w:tc>
          <w:tcPr>
            <w:tcW w:w="1693" w:type="dxa"/>
            <w:vAlign w:val="center"/>
          </w:tcPr>
          <w:p w14:paraId="5B7089E0" w14:textId="4D0056EC" w:rsidR="000B0B11" w:rsidRDefault="000B0B11" w:rsidP="00912BDE">
            <w:pPr>
              <w:jc w:val="center"/>
              <w:rPr>
                <w:rFonts w:eastAsiaTheme="minorEastAsia"/>
              </w:rPr>
            </w:pPr>
            <w:r w:rsidRPr="00912BDE">
              <w:rPr>
                <w:rFonts w:eastAsiaTheme="minorEastAsia"/>
              </w:rPr>
              <w:t>-10.44840993</w:t>
            </w:r>
          </w:p>
        </w:tc>
        <w:tc>
          <w:tcPr>
            <w:tcW w:w="1774" w:type="dxa"/>
            <w:vAlign w:val="center"/>
          </w:tcPr>
          <w:p w14:paraId="31FB2603" w14:textId="16F7C759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12.86876362</w:t>
            </w:r>
          </w:p>
        </w:tc>
        <w:tc>
          <w:tcPr>
            <w:tcW w:w="1774" w:type="dxa"/>
            <w:vAlign w:val="center"/>
          </w:tcPr>
          <w:p w14:paraId="331C610B" w14:textId="55AB6805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-22.28935242</w:t>
            </w:r>
          </w:p>
        </w:tc>
      </w:tr>
      <w:tr w:rsidR="000B0B11" w14:paraId="103C9334" w14:textId="77777777" w:rsidTr="000B0B11">
        <w:trPr>
          <w:trHeight w:val="424"/>
          <w:jc w:val="center"/>
        </w:trPr>
        <w:tc>
          <w:tcPr>
            <w:tcW w:w="438" w:type="dxa"/>
            <w:vAlign w:val="center"/>
          </w:tcPr>
          <w:p w14:paraId="55F3C124" w14:textId="77777777" w:rsidR="000B0B11" w:rsidRDefault="000B0B11" w:rsidP="00912BDE">
            <w:pPr>
              <w:jc w:val="center"/>
              <w:rPr>
                <w:rFonts w:eastAsiaTheme="minorEastAsia"/>
              </w:rPr>
            </w:pPr>
          </w:p>
        </w:tc>
        <w:tc>
          <w:tcPr>
            <w:tcW w:w="1689" w:type="dxa"/>
            <w:vAlign w:val="center"/>
          </w:tcPr>
          <w:p w14:paraId="034552DB" w14:textId="77777777" w:rsidR="000B0B11" w:rsidRPr="00912BDE" w:rsidRDefault="000B0B11" w:rsidP="00912BDE">
            <w:pPr>
              <w:jc w:val="center"/>
              <w:rPr>
                <w:rFonts w:eastAsiaTheme="minorEastAsia"/>
              </w:rPr>
            </w:pPr>
          </w:p>
        </w:tc>
        <w:tc>
          <w:tcPr>
            <w:tcW w:w="1693" w:type="dxa"/>
            <w:vAlign w:val="center"/>
          </w:tcPr>
          <w:p w14:paraId="158847B2" w14:textId="77777777" w:rsidR="000B0B11" w:rsidRPr="00912BDE" w:rsidRDefault="000B0B11" w:rsidP="00912BDE">
            <w:pPr>
              <w:jc w:val="center"/>
              <w:rPr>
                <w:rFonts w:eastAsiaTheme="minorEastAsia"/>
              </w:rPr>
            </w:pPr>
          </w:p>
        </w:tc>
        <w:tc>
          <w:tcPr>
            <w:tcW w:w="1774" w:type="dxa"/>
            <w:vAlign w:val="center"/>
          </w:tcPr>
          <w:p w14:paraId="28332A9F" w14:textId="1AB1AD14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25.73752722</w:t>
            </w:r>
          </w:p>
        </w:tc>
        <w:tc>
          <w:tcPr>
            <w:tcW w:w="1774" w:type="dxa"/>
            <w:vAlign w:val="center"/>
          </w:tcPr>
          <w:p w14:paraId="4DF6CDA8" w14:textId="3800A37A" w:rsidR="000B0B11" w:rsidRPr="00912BDE" w:rsidRDefault="000B0B11" w:rsidP="000B0B11">
            <w:pPr>
              <w:jc w:val="center"/>
              <w:rPr>
                <w:rFonts w:eastAsiaTheme="minorEastAsia"/>
              </w:rPr>
            </w:pPr>
            <w:r w:rsidRPr="000B0B11">
              <w:rPr>
                <w:rFonts w:eastAsiaTheme="minorEastAsia"/>
              </w:rPr>
              <w:t>0.0</w:t>
            </w:r>
          </w:p>
        </w:tc>
      </w:tr>
    </w:tbl>
    <w:p w14:paraId="44ADF87E" w14:textId="77777777" w:rsidR="00650BD0" w:rsidRDefault="00650BD0" w:rsidP="00AF0214">
      <w:pPr>
        <w:jc w:val="both"/>
        <w:rPr>
          <w:rFonts w:eastAsiaTheme="minorEastAsia"/>
        </w:rPr>
      </w:pPr>
    </w:p>
    <w:p w14:paraId="2370FF71" w14:textId="77777777" w:rsidR="00287C89" w:rsidRDefault="00287C89" w:rsidP="00287C89">
      <w:pPr>
        <w:keepNext/>
        <w:jc w:val="center"/>
      </w:pPr>
      <w:r>
        <w:rPr>
          <w:noProof/>
        </w:rPr>
        <w:drawing>
          <wp:inline distT="0" distB="0" distL="0" distR="0" wp14:anchorId="6FDEA44C" wp14:editId="48677150">
            <wp:extent cx="4100087" cy="35939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5"/>
                    <a:stretch/>
                  </pic:blipFill>
                  <pic:spPr bwMode="auto">
                    <a:xfrm>
                      <a:off x="0" y="0"/>
                      <a:ext cx="4126391" cy="36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93A5" w14:textId="165A573B" w:rsidR="000E493E" w:rsidRDefault="00287C89" w:rsidP="00EB5C2C">
      <w:pPr>
        <w:pStyle w:val="Caption"/>
        <w:jc w:val="center"/>
      </w:pPr>
      <w:r w:rsidRPr="008B435E">
        <w:t>Abbildung</w:t>
      </w:r>
      <w:r>
        <w:t xml:space="preserve"> </w:t>
      </w:r>
      <w:del w:id="124" w:author="Tayyip Ensar Özkaya" w:date="2019-02-06T15:14:00Z">
        <w:r w:rsidDel="009F69AA">
          <w:delText>3</w:delText>
        </w:r>
      </w:del>
      <w:ins w:id="125" w:author="Tayyip Ensar Özkaya" w:date="2019-02-06T15:14:00Z">
        <w:r w:rsidR="009F69AA">
          <w:t>4</w:t>
        </w:r>
      </w:ins>
      <w:r>
        <w:t>: Konstruierte Kontur</w:t>
      </w:r>
    </w:p>
    <w:p w14:paraId="5B449192" w14:textId="59568665" w:rsidR="00EB5C2C" w:rsidRDefault="00C56617" w:rsidP="00C56617">
      <w:pPr>
        <w:jc w:val="both"/>
      </w:pPr>
      <w:r>
        <w:t xml:space="preserve">Zur Bestimmung der kinematischen Charakteristik müssen die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-Komponente und die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noBreakHyphen/>
        <w:t>Komponente der momentanen Position, Geschwindigkeit und Beschleunigung folgendermaßen berechnet werden.</w:t>
      </w:r>
    </w:p>
    <w:p w14:paraId="4150BC3D" w14:textId="6D9BF55C" w:rsidR="00C56617" w:rsidRPr="000E493E" w:rsidRDefault="005C7330" w:rsidP="00C56617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24953" w14:textId="1320CBFA" w:rsidR="00C56617" w:rsidRPr="000E493E" w:rsidRDefault="005C7330" w:rsidP="00C56617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5CD3D4D6" w14:textId="6C3DEB8B" w:rsidR="00C56617" w:rsidRPr="000E493E" w:rsidRDefault="005C7330" w:rsidP="00C56617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+(2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+r(t)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428FA55A" w14:textId="3DDDAA26" w:rsidR="00C56617" w:rsidRDefault="00C56617" w:rsidP="00C56617">
      <w:pPr>
        <w:jc w:val="both"/>
        <w:rPr>
          <w:rFonts w:eastAsiaTheme="minorEastAsia"/>
        </w:rPr>
      </w:pPr>
      <w:r>
        <w:t xml:space="preserve">Der Positionsvektor setzt sich also lediglich aus </w:t>
      </w:r>
      <m:oMath>
        <m:r>
          <w:rPr>
            <w:rFonts w:ascii="Cambria Math" w:hAnsi="Cambria Math"/>
          </w:rPr>
          <m:t>r(t)</m:t>
        </m:r>
      </m:oMath>
      <w:r>
        <w:rPr>
          <w:rFonts w:eastAsiaTheme="minorEastAsia"/>
        </w:rPr>
        <w:t xml:space="preserve"> zusammen. Für die Geschwindigkeit jedoch gibt es außer der radialen Komponente auch eine zirkulare Komponente:</w:t>
      </w:r>
    </w:p>
    <w:p w14:paraId="7BD55608" w14:textId="7F229ADC" w:rsidR="00C56617" w:rsidRPr="005B2858" w:rsidRDefault="005C7330" w:rsidP="00C566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2178603" w14:textId="20176273" w:rsidR="005B2858" w:rsidRPr="000E493E" w:rsidRDefault="005C7330" w:rsidP="005B285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51F38F8C" w14:textId="687DB9A0" w:rsidR="005B2858" w:rsidRPr="00C56617" w:rsidRDefault="005B2858" w:rsidP="00C566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Die radiale Komponente der 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ist die erste Ableitung von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>, wobei dies folgendermaßen ausgeführt wird:</w:t>
      </w:r>
    </w:p>
    <w:p w14:paraId="4B6B19CA" w14:textId="6DB57373" w:rsidR="008B435E" w:rsidRPr="00E27A60" w:rsidRDefault="005C7330" w:rsidP="00C566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oben,i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unten,i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E,i</m:t>
                      </m:r>
                    </m:sub>
                  </m:sSub>
                </m:e>
              </m:d>
            </m:e>
          </m:nary>
        </m:oMath>
      </m:oMathPara>
    </w:p>
    <w:p w14:paraId="476528A5" w14:textId="1EDBB86C" w:rsidR="00E27A60" w:rsidRDefault="005C7330" w:rsidP="00EB5C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unten,i</m:t>
            </m:r>
          </m:sub>
        </m:sSub>
      </m:oMath>
      <w:r w:rsidR="00E27A60"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oben,i</m:t>
            </m:r>
          </m:sub>
        </m:sSub>
      </m:oMath>
      <w:r w:rsidR="00E27A60">
        <w:rPr>
          <w:rFonts w:eastAsiaTheme="minorEastAsia"/>
        </w:rPr>
        <w:t xml:space="preserve"> </w:t>
      </w:r>
      <w:r w:rsidR="005B2858">
        <w:rPr>
          <w:rFonts w:eastAsiaTheme="minorEastAsia"/>
        </w:rPr>
        <w:t xml:space="preserve">werden </w:t>
      </w:r>
      <w:r w:rsidR="00E27A60">
        <w:rPr>
          <w:rFonts w:eastAsiaTheme="minorEastAsia"/>
        </w:rPr>
        <w:t>folgendermaßen berechnet:</w:t>
      </w:r>
    </w:p>
    <w:p w14:paraId="7850041E" w14:textId="30BADF8C" w:rsidR="006E3663" w:rsidRPr="008B435E" w:rsidRDefault="005C7330" w:rsidP="00EB5C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oben,i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y,i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rad>
            </m:den>
          </m:f>
        </m:oMath>
      </m:oMathPara>
    </w:p>
    <w:p w14:paraId="67CC972D" w14:textId="6E3ED036" w:rsidR="00E27A60" w:rsidRPr="005B2858" w:rsidRDefault="005C7330" w:rsidP="00EC10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unten,i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y,i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beg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rad>
            </m:den>
          </m:f>
        </m:oMath>
      </m:oMathPara>
    </w:p>
    <w:p w14:paraId="4BDA9421" w14:textId="7D81FB25" w:rsidR="000B1279" w:rsidRDefault="000B1279" w:rsidP="000B127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Die zirkulare Komponente der Geschwindigkeit setzt sich zusammen aus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 xml:space="preserve"> und </w:t>
      </w:r>
      <w:r w:rsidR="000C0022">
        <w:rPr>
          <w:rFonts w:eastAsiaTheme="minorEastAsia"/>
        </w:rPr>
        <w:t>der konstanten</w:t>
      </w:r>
      <w:r>
        <w:rPr>
          <w:rFonts w:eastAsiaTheme="minorEastAsia"/>
        </w:rPr>
        <w:t xml:space="preserve"> Winkelgeschwindigkeit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C0022">
        <w:rPr>
          <w:rFonts w:eastAsiaTheme="minorEastAsia"/>
        </w:rPr>
        <w:t>.</w:t>
      </w:r>
      <w:r w:rsidR="00B14252">
        <w:rPr>
          <w:rFonts w:eastAsiaTheme="minorEastAsia"/>
        </w:rPr>
        <w:t xml:space="preserve"> Sie ist also </w:t>
      </w:r>
      <w:r w:rsidR="00776AAD">
        <w:rPr>
          <w:rFonts w:eastAsiaTheme="minorEastAsia"/>
        </w:rPr>
        <w:t>durch einen linearen Zusammenhang des Radius definiert.</w:t>
      </w:r>
    </w:p>
    <w:p w14:paraId="1B719287" w14:textId="1D9284F8" w:rsidR="000B1279" w:rsidRPr="002C068D" w:rsidRDefault="005C7330" w:rsidP="000B12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eastAsiaTheme="minorEastAsia" w:hAnsi="Cambria Math"/>
            </w:rPr>
            <m:t>(t)=r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oben,i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E,i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unten,i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E,i</m:t>
                          </m:r>
                        </m:sub>
                      </m:sSub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03E8CD" w14:textId="742938A3" w:rsidR="002C068D" w:rsidRDefault="002C068D" w:rsidP="000B1279">
      <w:pPr>
        <w:rPr>
          <w:rFonts w:eastAsiaTheme="minorEastAsia"/>
        </w:rPr>
      </w:pPr>
      <w:r>
        <w:rPr>
          <w:rFonts w:eastAsiaTheme="minorEastAsia"/>
        </w:rPr>
        <w:t xml:space="preserve">Um den absoluten Betrag des Geschwindigkeitsvektoren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mit den Komponenten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zu erhalten wird </w:t>
      </w:r>
      <w:r w:rsidR="00A16146">
        <w:rPr>
          <w:rFonts w:eastAsiaTheme="minorEastAsia"/>
        </w:rPr>
        <w:t>euklidische Norm des Vektors berechnet:</w:t>
      </w:r>
    </w:p>
    <w:p w14:paraId="6C6ECB09" w14:textId="43527E18" w:rsidR="00A16146" w:rsidRPr="000B1279" w:rsidRDefault="005C7330" w:rsidP="000B1279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v(t)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(t)</m:t>
              </m:r>
            </m:e>
          </m:rad>
        </m:oMath>
      </m:oMathPara>
    </w:p>
    <w:p w14:paraId="6195D2F1" w14:textId="383603FD" w:rsidR="000B1279" w:rsidRPr="000B1279" w:rsidRDefault="000B1279" w:rsidP="000B1279">
      <w:pPr>
        <w:rPr>
          <w:rFonts w:eastAsiaTheme="minorEastAsia"/>
        </w:rPr>
      </w:pPr>
      <w:r>
        <w:rPr>
          <w:rFonts w:eastAsiaTheme="minorEastAsia"/>
        </w:rPr>
        <w:t>Die durch diese Gleichung</w:t>
      </w:r>
      <w:r w:rsidR="000C0022">
        <w:rPr>
          <w:rFonts w:eastAsiaTheme="minorEastAsia"/>
        </w:rPr>
        <w:t>en</w:t>
      </w:r>
      <w:r>
        <w:rPr>
          <w:rFonts w:eastAsiaTheme="minorEastAsia"/>
        </w:rPr>
        <w:t xml:space="preserve"> erhaltene Kurve</w:t>
      </w:r>
      <w:r w:rsidR="000C0022">
        <w:rPr>
          <w:rFonts w:eastAsiaTheme="minorEastAsia"/>
        </w:rPr>
        <w:t>n</w:t>
      </w:r>
      <w:r>
        <w:rPr>
          <w:rFonts w:eastAsiaTheme="minorEastAsia"/>
        </w:rPr>
        <w:t xml:space="preserve"> von</w:t>
      </w:r>
      <w:r w:rsidR="000C00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A1614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A16146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v(t)</m:t>
        </m:r>
      </m:oMath>
      <w:r w:rsidR="00A16146">
        <w:rPr>
          <w:rFonts w:eastAsiaTheme="minorEastAsia"/>
        </w:rPr>
        <w:t xml:space="preserve"> </w:t>
      </w:r>
      <w:r w:rsidR="00A849A7">
        <w:rPr>
          <w:rFonts w:eastAsiaTheme="minorEastAsia"/>
        </w:rPr>
        <w:t>wurde</w:t>
      </w:r>
      <w:r w:rsidR="000C0022">
        <w:rPr>
          <w:rFonts w:eastAsiaTheme="minorEastAsia"/>
        </w:rPr>
        <w:t>n</w:t>
      </w:r>
      <w:r w:rsidR="00A849A7">
        <w:rPr>
          <w:rFonts w:eastAsiaTheme="minorEastAsia"/>
        </w:rPr>
        <w:t xml:space="preserve"> in Abbildung </w:t>
      </w:r>
      <w:del w:id="126" w:author="Tayyip Ensar Özkaya" w:date="2019-02-06T15:15:00Z">
        <w:r w:rsidR="000C0022" w:rsidDel="009F69AA">
          <w:rPr>
            <w:rFonts w:eastAsiaTheme="minorEastAsia"/>
          </w:rPr>
          <w:delText>4</w:delText>
        </w:r>
      </w:del>
      <w:ins w:id="127" w:author="Tayyip Ensar Özkaya" w:date="2019-02-06T15:15:00Z">
        <w:r w:rsidR="009F69AA">
          <w:rPr>
            <w:rFonts w:eastAsiaTheme="minorEastAsia"/>
          </w:rPr>
          <w:t>5</w:t>
        </w:r>
      </w:ins>
      <w:r w:rsidR="00A849A7">
        <w:rPr>
          <w:rFonts w:eastAsiaTheme="minorEastAsia"/>
        </w:rPr>
        <w:t xml:space="preserve"> dargestellt.</w:t>
      </w:r>
    </w:p>
    <w:p w14:paraId="6E53A8D9" w14:textId="6400CE1D" w:rsidR="00A849A7" w:rsidRDefault="00A65971" w:rsidP="00A849A7">
      <w:pPr>
        <w:keepNext/>
        <w:jc w:val="center"/>
      </w:pPr>
      <w:r>
        <w:rPr>
          <w:noProof/>
        </w:rPr>
        <w:drawing>
          <wp:inline distT="0" distB="0" distL="0" distR="0" wp14:anchorId="292B6F78" wp14:editId="08D3A16B">
            <wp:extent cx="5790184" cy="22741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2" r="9145" b="13912"/>
                    <a:stretch/>
                  </pic:blipFill>
                  <pic:spPr bwMode="auto">
                    <a:xfrm>
                      <a:off x="0" y="0"/>
                      <a:ext cx="5869803" cy="230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0807" w14:textId="217D0A0E" w:rsidR="000B1279" w:rsidRPr="000B1279" w:rsidRDefault="00A849A7" w:rsidP="00A849A7">
      <w:pPr>
        <w:pStyle w:val="Caption"/>
        <w:jc w:val="center"/>
        <w:rPr>
          <w:rFonts w:eastAsiaTheme="minorEastAsia"/>
        </w:rPr>
      </w:pPr>
      <w:r w:rsidRPr="00A849A7">
        <w:t xml:space="preserve">Abbildung </w:t>
      </w:r>
      <w:del w:id="128" w:author="Tayyip Ensar Özkaya" w:date="2019-02-06T15:15:00Z">
        <w:r w:rsidR="000C0022" w:rsidDel="009F69AA">
          <w:delText>4</w:delText>
        </w:r>
      </w:del>
      <w:ins w:id="129" w:author="Tayyip Ensar Özkaya" w:date="2019-02-06T15:15:00Z">
        <w:r w:rsidR="009F69AA">
          <w:t>5</w:t>
        </w:r>
      </w:ins>
      <w:r>
        <w:t>:</w:t>
      </w:r>
      <w:r w:rsidR="00776AAD">
        <w:t xml:space="preserve"> Beträge der radialen Geschwindigkeit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C068D">
        <w:rPr>
          <w:rFonts w:eastAsiaTheme="minorEastAsia"/>
        </w:rPr>
        <w:t xml:space="preserve">, der </w:t>
      </w:r>
      <w:r w:rsidR="00776AAD">
        <w:t>z</w:t>
      </w:r>
      <w:r>
        <w:t>irkulare</w:t>
      </w:r>
      <w:r w:rsidR="00776AAD">
        <w:t>n</w:t>
      </w:r>
      <w:r>
        <w:t xml:space="preserve"> Geschwindigkeit</w:t>
      </w:r>
      <w:r w:rsidR="00776AAD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 w:val="0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(t)</m:t>
        </m:r>
      </m:oMath>
      <w:r w:rsidR="002C068D">
        <w:rPr>
          <w:rFonts w:eastAsiaTheme="minorEastAsia"/>
        </w:rPr>
        <w:t xml:space="preserve"> und der absoluten Geschwindigkeit </w:t>
      </w:r>
      <m:oMath>
        <m:r>
          <w:rPr>
            <w:rFonts w:ascii="Cambria Math" w:eastAsiaTheme="minorEastAsia" w:hAnsi="Cambria Math"/>
          </w:rPr>
          <m:t>v(t)</m:t>
        </m:r>
      </m:oMath>
      <w:r w:rsidR="00776AAD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mm/s</m:t>
        </m:r>
      </m:oMath>
    </w:p>
    <w:p w14:paraId="5753957F" w14:textId="3C9B0EF7" w:rsidR="000B1279" w:rsidDel="009F69AA" w:rsidRDefault="000B1279" w:rsidP="000B1279">
      <w:pPr>
        <w:rPr>
          <w:del w:id="130" w:author="Tayyip Ensar Özkaya" w:date="2019-02-06T15:16:00Z"/>
          <w:rFonts w:eastAsiaTheme="minorEastAsia"/>
        </w:rPr>
      </w:pPr>
    </w:p>
    <w:p w14:paraId="2399EDCD" w14:textId="5BDDC909" w:rsidR="000B1279" w:rsidRPr="005B2858" w:rsidDel="009F69AA" w:rsidRDefault="000B1279" w:rsidP="000B1279">
      <w:pPr>
        <w:rPr>
          <w:del w:id="131" w:author="Tayyip Ensar Özkaya" w:date="2019-02-06T15:15:00Z"/>
          <w:rFonts w:eastAsiaTheme="minorEastAsia"/>
        </w:rPr>
      </w:pPr>
    </w:p>
    <w:p w14:paraId="2580F342" w14:textId="2B51FD64" w:rsidR="000B1279" w:rsidRPr="000B1279" w:rsidDel="009F69AA" w:rsidRDefault="000B1279" w:rsidP="000B1279">
      <w:pPr>
        <w:rPr>
          <w:del w:id="132" w:author="Tayyip Ensar Özkaya" w:date="2019-02-06T15:16:00Z"/>
        </w:rPr>
      </w:pPr>
    </w:p>
    <w:p w14:paraId="37FA9308" w14:textId="0B43C699" w:rsidR="000B1279" w:rsidDel="009F69AA" w:rsidRDefault="000B1279">
      <w:pPr>
        <w:rPr>
          <w:del w:id="133" w:author="Tayyip Ensar Özkaya" w:date="2019-02-06T15:15:00Z"/>
        </w:rPr>
      </w:pPr>
      <w:r>
        <w:br w:type="page"/>
      </w:r>
    </w:p>
    <w:p w14:paraId="3616FECB" w14:textId="42268C36" w:rsidR="00A849A7" w:rsidDel="009F69AA" w:rsidRDefault="00A849A7" w:rsidP="00E27A60">
      <w:pPr>
        <w:rPr>
          <w:del w:id="134" w:author="Tayyip Ensar Özkaya" w:date="2019-02-06T15:15:00Z"/>
        </w:rPr>
      </w:pPr>
    </w:p>
    <w:p w14:paraId="3CED5F78" w14:textId="34B2C624" w:rsidR="00A849A7" w:rsidRDefault="00A849A7" w:rsidP="00E27A60">
      <w:r>
        <w:t>Der Beschleunigungsvektor setzt sich ebenso aus einer radialen und zirkularen Komponente zusammen.</w:t>
      </w:r>
    </w:p>
    <w:p w14:paraId="388DD337" w14:textId="0E30D3DE" w:rsidR="00A849A7" w:rsidRPr="000E493E" w:rsidRDefault="005C7330" w:rsidP="00A849A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9C57DA0" w14:textId="4BF6D358" w:rsidR="00A849A7" w:rsidRPr="000E493E" w:rsidRDefault="005C7330" w:rsidP="00A849A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+r(t)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544FB7CC" w14:textId="37BA297F" w:rsidR="00E27A60" w:rsidRDefault="00A849A7" w:rsidP="00A849A7">
      <w:r>
        <w:t xml:space="preserve">Die radiale Komponente enthält die zweite Ableitung von </w:t>
      </w:r>
      <m:oMath>
        <m:r>
          <w:rPr>
            <w:rFonts w:ascii="Cambria Math" w:hAnsi="Cambria Math"/>
          </w:rPr>
          <m:t>r(t)</m:t>
        </m:r>
      </m:oMath>
      <w:r>
        <w:rPr>
          <w:rFonts w:eastAsiaTheme="minorEastAsia"/>
        </w:rPr>
        <w:t xml:space="preserve"> (Gleichung XX) und die Multiplikation von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 xml:space="preserve"> und der Winkelgeschwindigkeit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im Quadrat</w:t>
      </w:r>
      <w:r w:rsidR="000C0022">
        <w:rPr>
          <w:rFonts w:eastAsiaTheme="minorEastAsia"/>
        </w:rPr>
        <w:t xml:space="preserve"> (Gleichung XX)</w:t>
      </w:r>
      <w:r>
        <w:rPr>
          <w:rFonts w:eastAsiaTheme="minorEastAsia"/>
        </w:rPr>
        <w:t xml:space="preserve">. </w:t>
      </w:r>
    </w:p>
    <w:p w14:paraId="776B099B" w14:textId="598B6A33" w:rsidR="007F1A2A" w:rsidRPr="00A849A7" w:rsidRDefault="005C7330" w:rsidP="00E27A6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oben,i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unten,i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E,i</m:t>
                      </m:r>
                    </m:sub>
                  </m:sSub>
                </m:e>
              </m:d>
            </m:e>
          </m:nary>
        </m:oMath>
      </m:oMathPara>
    </w:p>
    <w:p w14:paraId="54761858" w14:textId="76EA8F03" w:rsidR="00A849A7" w:rsidRPr="006E3663" w:rsidRDefault="00A849A7" w:rsidP="00E27A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oben,i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E,i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unten,i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E,i</m:t>
                          </m:r>
                        </m:sub>
                      </m:sSub>
                    </m:e>
                  </m:d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54B9947" w14:textId="09E1A0B7" w:rsidR="006E3663" w:rsidRDefault="006E3663" w:rsidP="00E27A60">
      <w:pPr>
        <w:rPr>
          <w:rFonts w:eastAsiaTheme="minorEastAsia"/>
        </w:rPr>
      </w:pPr>
      <w:r>
        <w:rPr>
          <w:rFonts w:eastAsiaTheme="minorEastAsia"/>
        </w:rPr>
        <w:t xml:space="preserve">Wobei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oben,i</m:t>
            </m:r>
          </m:sub>
        </m:sSub>
      </m:oMath>
      <w:r>
        <w:rPr>
          <w:rFonts w:eastAsiaTheme="minorEastAsia"/>
        </w:rPr>
        <w:t xml:space="preserve">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unten,i</m:t>
            </m:r>
          </m:sub>
        </m:sSub>
      </m:oMath>
      <w:r>
        <w:rPr>
          <w:rFonts w:eastAsiaTheme="minorEastAsia"/>
        </w:rPr>
        <w:t xml:space="preserve"> folgendermaßen berechnet wurden:</w:t>
      </w:r>
    </w:p>
    <w:p w14:paraId="2FDF3CA9" w14:textId="2226F15E" w:rsidR="006E3663" w:rsidRPr="006E3663" w:rsidRDefault="005C7330" w:rsidP="00E27A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oben,i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- 1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+ 2xy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23BFC1B4" w14:textId="0E76EE6F" w:rsidR="000C0022" w:rsidRPr="006E3663" w:rsidRDefault="005C7330" w:rsidP="00E27A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unten,i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- 1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+ 2xy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315B1BAD" w14:textId="341576DC" w:rsidR="000C0022" w:rsidRDefault="000C0022" w:rsidP="006E3663">
      <w:pPr>
        <w:rPr>
          <w:rFonts w:eastAsiaTheme="minorEastAsia"/>
        </w:rPr>
      </w:pPr>
      <w:r>
        <w:t xml:space="preserve">Die zirkulare Komponente setzt sich zusammen aus der Multiplikation ersten Ableitung von </w:t>
      </w:r>
      <m:oMath>
        <m:r>
          <w:rPr>
            <w:rFonts w:ascii="Cambria Math" w:hAnsi="Cambria Math"/>
          </w:rPr>
          <m:t>r(t)</m:t>
        </m:r>
      </m:oMath>
      <w:r>
        <w:rPr>
          <w:rFonts w:eastAsiaTheme="minorEastAsia"/>
        </w:rPr>
        <w:t xml:space="preserve"> (Gleichung XX) und der konstanten Winkelgeschwindigkeit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 Da die Winkelgeschwindigkeit konstant ist, hebt sich ihre Ableitung auf. Somit verschwindet der zweite Term der zirkularen Komponente der Beschleunigung.</w:t>
      </w:r>
    </w:p>
    <w:p w14:paraId="339884CA" w14:textId="1E76EB8B" w:rsidR="00A16146" w:rsidRDefault="00A16146" w:rsidP="00A16146">
      <w:pPr>
        <w:rPr>
          <w:rFonts w:eastAsiaTheme="minorEastAsia"/>
        </w:rPr>
      </w:pPr>
      <w:r>
        <w:rPr>
          <w:rFonts w:eastAsiaTheme="minorEastAsia"/>
        </w:rPr>
        <w:t xml:space="preserve">Um den absoluten Betrag des Geschwindigkeitsvektoren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mit den Komponenten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zu erhalten wird euklidische Norm des Vektors berechnet:</w:t>
      </w:r>
    </w:p>
    <w:p w14:paraId="367D9EE7" w14:textId="286902BD" w:rsidR="00A16146" w:rsidRDefault="005C7330" w:rsidP="006E3663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a(t)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(t)</m:t>
              </m:r>
            </m:e>
          </m:rad>
        </m:oMath>
      </m:oMathPara>
    </w:p>
    <w:p w14:paraId="01F98D96" w14:textId="341F7C79" w:rsidR="000C0022" w:rsidRPr="000B1279" w:rsidRDefault="000C0022" w:rsidP="000C0022">
      <w:pPr>
        <w:rPr>
          <w:rFonts w:eastAsiaTheme="minorEastAsia"/>
        </w:rPr>
      </w:pPr>
      <w:r>
        <w:rPr>
          <w:rFonts w:eastAsiaTheme="minorEastAsia"/>
        </w:rPr>
        <w:t xml:space="preserve">Die durch diese Gleichungen erhaltene Kurven von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A1614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</w:t>
      </w:r>
      <w:r w:rsidR="00A16146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a(t)</m:t>
        </m:r>
      </m:oMath>
      <w:r w:rsidR="00A16146">
        <w:rPr>
          <w:rFonts w:eastAsiaTheme="minorEastAsia"/>
        </w:rPr>
        <w:t xml:space="preserve"> </w:t>
      </w:r>
      <w:r>
        <w:rPr>
          <w:rFonts w:eastAsiaTheme="minorEastAsia"/>
        </w:rPr>
        <w:t>wurden in Abbildung 6 dargestellt.</w:t>
      </w:r>
    </w:p>
    <w:p w14:paraId="0CFDCCD3" w14:textId="77777777" w:rsidR="000C0022" w:rsidRDefault="000C0022" w:rsidP="006E3663"/>
    <w:p w14:paraId="622C71B4" w14:textId="5E12E94B" w:rsidR="000C0022" w:rsidRDefault="000C0022" w:rsidP="006E3663"/>
    <w:p w14:paraId="168CD976" w14:textId="77777777" w:rsidR="000C0022" w:rsidRDefault="000C0022" w:rsidP="006E3663"/>
    <w:p w14:paraId="7F3F86AF" w14:textId="4D214C94" w:rsidR="002E711E" w:rsidRDefault="00A65971" w:rsidP="002E71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AEDFA5" wp14:editId="52DDAD87">
            <wp:extent cx="5751429" cy="220881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3" r="8628" b="15378"/>
                    <a:stretch/>
                  </pic:blipFill>
                  <pic:spPr bwMode="auto">
                    <a:xfrm>
                      <a:off x="0" y="0"/>
                      <a:ext cx="5791364" cy="222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081A" w14:textId="6F08445D" w:rsidR="006E3663" w:rsidRDefault="002E711E" w:rsidP="002E711E">
      <w:pPr>
        <w:pStyle w:val="Caption"/>
        <w:jc w:val="center"/>
      </w:pPr>
      <w:r w:rsidRPr="00EE4624">
        <w:t xml:space="preserve">Abbildung </w:t>
      </w:r>
      <w:r w:rsidR="000C0022">
        <w:t>6</w:t>
      </w:r>
      <w:r>
        <w:t xml:space="preserve">: </w:t>
      </w:r>
      <w:r w:rsidR="00776AAD">
        <w:t xml:space="preserve">Beträge der radialen Beschleunigung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76AAD">
        <w:rPr>
          <w:rFonts w:eastAsiaTheme="minorEastAsia"/>
        </w:rPr>
        <w:t xml:space="preserve"> </w:t>
      </w:r>
      <w:r w:rsidR="00776AAD">
        <w:t xml:space="preserve">und zirkularen Beschleunigung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(t)</m:t>
        </m:r>
      </m:oMath>
      <w:r w:rsidR="00776AAD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mm/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D506A47" w14:textId="1CD69FA7" w:rsidR="002E711E" w:rsidRDefault="002E711E" w:rsidP="002E711E">
      <w:r>
        <w:t xml:space="preserve">Anhand dieser Gleichungen </w:t>
      </w:r>
      <w:r w:rsidR="00BB4294">
        <w:t>können</w:t>
      </w:r>
      <w:r>
        <w:t xml:space="preserve"> nun die Position, Geschwindigkeit und Beschleunigung zu einem Beliebigen Zeitpunkt </w:t>
      </w:r>
      <m:oMath>
        <m:r>
          <w:rPr>
            <w:rFonts w:ascii="Cambria Math" w:hAnsi="Cambria Math"/>
          </w:rPr>
          <m:t>t</m:t>
        </m:r>
      </m:oMath>
      <w:r w:rsidR="00BB4294">
        <w:rPr>
          <w:rFonts w:eastAsiaTheme="minorEastAsia"/>
        </w:rPr>
        <w:t xml:space="preserve"> </w:t>
      </w:r>
      <w:r>
        <w:t>berechnet werden.</w:t>
      </w:r>
    </w:p>
    <w:p w14:paraId="71038CA5" w14:textId="70B6315C" w:rsidR="002E711E" w:rsidRDefault="002E711E" w:rsidP="002E711E">
      <w:pPr>
        <w:rPr>
          <w:rFonts w:eastAsiaTheme="minorEastAsia"/>
        </w:rPr>
      </w:pPr>
      <w:r>
        <w:t xml:space="preserve">Für eine kleine Demonstration wird die Kontur mit den Parametern der Tabelle 1 gewählt und die Winkelgeschwindigkeit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0.4 s</m:t>
            </m:r>
          </m:den>
        </m:f>
        <m:r>
          <w:rPr>
            <w:rFonts w:ascii="Cambria Math" w:eastAsiaTheme="minorEastAsia" w:hAnsi="Cambria Math"/>
          </w:rPr>
          <m:t>=5π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gesetzt</w:t>
      </w:r>
      <w:r w:rsidR="002964D2">
        <w:rPr>
          <w:rFonts w:eastAsiaTheme="minorEastAsia"/>
        </w:rPr>
        <w:t xml:space="preserve"> damit die totale Periode einer Kontur </w:t>
      </w:r>
      <m:oMath>
        <m:r>
          <w:rPr>
            <w:rFonts w:ascii="Cambria Math" w:eastAsiaTheme="minorEastAsia" w:hAnsi="Cambria Math"/>
          </w:rPr>
          <m:t>0.4 s</m:t>
        </m:r>
      </m:oMath>
      <w:r w:rsidR="002964D2">
        <w:rPr>
          <w:rFonts w:eastAsiaTheme="minorEastAsia"/>
        </w:rPr>
        <w:t xml:space="preserve"> beträgt.</w:t>
      </w:r>
      <w:r w:rsidR="001864F0">
        <w:rPr>
          <w:rFonts w:eastAsiaTheme="minorEastAsia"/>
        </w:rPr>
        <w:t xml:space="preserve"> </w:t>
      </w:r>
      <w:r w:rsidR="00953733">
        <w:rPr>
          <w:rFonts w:eastAsiaTheme="minorEastAsia"/>
        </w:rPr>
        <w:t>A</w:t>
      </w:r>
      <w:r w:rsidR="001864F0">
        <w:rPr>
          <w:rFonts w:eastAsiaTheme="minorEastAsia"/>
        </w:rPr>
        <w:t xml:space="preserve">nschließend </w:t>
      </w:r>
      <w:r w:rsidR="00953733">
        <w:rPr>
          <w:rFonts w:eastAsiaTheme="minorEastAsia"/>
        </w:rPr>
        <w:t xml:space="preserve">werden </w:t>
      </w:r>
      <w:r w:rsidR="001864F0">
        <w:rPr>
          <w:rFonts w:eastAsiaTheme="minorEastAsia"/>
        </w:rPr>
        <w:t xml:space="preserve">für drei Zeitstichproben </w:t>
      </w:r>
      <w:r w:rsidR="00953733">
        <w:rPr>
          <w:rFonts w:eastAsiaTheme="minorEastAsia"/>
        </w:rPr>
        <w:t xml:space="preserve">der kinematische zustand </w:t>
      </w:r>
      <w:r w:rsidR="001864F0">
        <w:rPr>
          <w:rFonts w:eastAsiaTheme="minorEastAsia"/>
        </w:rPr>
        <w:t>kalkuliert</w:t>
      </w:r>
      <w:r>
        <w:rPr>
          <w:rFonts w:eastAsiaTheme="minorEastAsia"/>
        </w:rPr>
        <w:t>.</w:t>
      </w:r>
    </w:p>
    <w:p w14:paraId="7E2CC4D2" w14:textId="02121B73" w:rsidR="00953733" w:rsidRDefault="00953733" w:rsidP="00953733">
      <w:pPr>
        <w:pStyle w:val="Caption"/>
        <w:keepNext/>
        <w:jc w:val="center"/>
      </w:pPr>
      <w:r>
        <w:t>Tabelle 2: Kinematischer Zustand für drei Zeitpunkte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1406"/>
        <w:gridCol w:w="1338"/>
        <w:gridCol w:w="1285"/>
        <w:gridCol w:w="1426"/>
        <w:gridCol w:w="1277"/>
        <w:gridCol w:w="1277"/>
        <w:gridCol w:w="1277"/>
      </w:tblGrid>
      <w:tr w:rsidR="0009117D" w:rsidRPr="006870FB" w14:paraId="4BF50CA5" w14:textId="77777777" w:rsidTr="0009117D">
        <w:trPr>
          <w:trHeight w:val="359"/>
        </w:trPr>
        <w:tc>
          <w:tcPr>
            <w:tcW w:w="1406" w:type="dxa"/>
            <w:vAlign w:val="center"/>
          </w:tcPr>
          <w:p w14:paraId="3904664B" w14:textId="2BBF23FD" w:rsidR="0009117D" w:rsidRPr="006870FB" w:rsidRDefault="0009117D" w:rsidP="0009117D">
            <w:pPr>
              <w:jc w:val="center"/>
              <w:rPr>
                <w:rFonts w:eastAsiaTheme="minorEastAsia"/>
                <w:sz w:val="16"/>
              </w:rPr>
            </w:pPr>
          </w:p>
        </w:tc>
        <w:tc>
          <w:tcPr>
            <w:tcW w:w="2623" w:type="dxa"/>
            <w:gridSpan w:val="2"/>
            <w:vAlign w:val="center"/>
          </w:tcPr>
          <w:p w14:paraId="245E4A45" w14:textId="707F6CA5" w:rsidR="0009117D" w:rsidRPr="006870FB" w:rsidRDefault="0009117D" w:rsidP="0009117D">
            <w:pPr>
              <w:jc w:val="center"/>
              <w:rPr>
                <w:rFonts w:eastAsiaTheme="minorEastAsia"/>
                <w:b/>
                <w:sz w:val="16"/>
              </w:rPr>
            </w:pPr>
            <w:r w:rsidRPr="006870FB">
              <w:rPr>
                <w:rFonts w:eastAsiaTheme="minorEastAsia"/>
                <w:b/>
                <w:sz w:val="16"/>
              </w:rPr>
              <w:t>Position</w:t>
            </w:r>
          </w:p>
        </w:tc>
        <w:tc>
          <w:tcPr>
            <w:tcW w:w="2703" w:type="dxa"/>
            <w:gridSpan w:val="2"/>
            <w:vAlign w:val="center"/>
          </w:tcPr>
          <w:p w14:paraId="4094CBED" w14:textId="4DEAC0B8" w:rsidR="0009117D" w:rsidRPr="006870FB" w:rsidRDefault="0009117D" w:rsidP="0009117D">
            <w:pPr>
              <w:jc w:val="center"/>
              <w:rPr>
                <w:rFonts w:eastAsiaTheme="minorEastAsia"/>
                <w:b/>
                <w:sz w:val="16"/>
              </w:rPr>
            </w:pPr>
            <w:r w:rsidRPr="006870FB">
              <w:rPr>
                <w:rFonts w:eastAsiaTheme="minorEastAsia"/>
                <w:b/>
                <w:sz w:val="16"/>
              </w:rPr>
              <w:t xml:space="preserve">Geschwindigkeit in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</w:rPr>
                    <m:t>s</m:t>
                  </m:r>
                </m:den>
              </m:f>
            </m:oMath>
          </w:p>
        </w:tc>
        <w:tc>
          <w:tcPr>
            <w:tcW w:w="2554" w:type="dxa"/>
            <w:gridSpan w:val="2"/>
            <w:vAlign w:val="center"/>
          </w:tcPr>
          <w:p w14:paraId="2A745531" w14:textId="41F032FA" w:rsidR="0009117D" w:rsidRPr="006870FB" w:rsidRDefault="0009117D" w:rsidP="0009117D">
            <w:pPr>
              <w:jc w:val="center"/>
              <w:rPr>
                <w:rFonts w:eastAsiaTheme="minorEastAsia"/>
                <w:b/>
                <w:sz w:val="16"/>
              </w:rPr>
            </w:pPr>
            <w:r w:rsidRPr="006870FB">
              <w:rPr>
                <w:rFonts w:eastAsiaTheme="minorEastAsia"/>
                <w:b/>
                <w:sz w:val="16"/>
              </w:rPr>
              <w:t xml:space="preserve">Beschleunigung in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1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1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6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9117D" w:rsidRPr="006870FB" w14:paraId="34E20DBD" w14:textId="77777777" w:rsidTr="001F3BF8">
        <w:trPr>
          <w:trHeight w:val="227"/>
        </w:trPr>
        <w:tc>
          <w:tcPr>
            <w:tcW w:w="1406" w:type="dxa"/>
            <w:vAlign w:val="center"/>
          </w:tcPr>
          <w:p w14:paraId="12F2F999" w14:textId="519AC21C" w:rsidR="0009117D" w:rsidRPr="00953733" w:rsidRDefault="001F3BF8" w:rsidP="0009117D">
            <w:pPr>
              <w:jc w:val="center"/>
              <w:rPr>
                <w:rFonts w:eastAsiaTheme="minorEastAsia"/>
                <w:b/>
                <w:sz w:val="16"/>
              </w:rPr>
            </w:pPr>
            <w:r w:rsidRPr="00953733">
              <w:rPr>
                <w:rFonts w:eastAsiaTheme="minorEastAsia"/>
                <w:b/>
                <w:sz w:val="16"/>
              </w:rPr>
              <w:t xml:space="preserve">Zeit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</w:rPr>
                <m:t>t in s</m:t>
              </m:r>
            </m:oMath>
          </w:p>
        </w:tc>
        <w:tc>
          <w:tcPr>
            <w:tcW w:w="1338" w:type="dxa"/>
            <w:vAlign w:val="center"/>
          </w:tcPr>
          <w:p w14:paraId="0E5E2C64" w14:textId="1D5705DD" w:rsidR="0009117D" w:rsidRPr="006870FB" w:rsidRDefault="00953733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 xml:space="preserve"> in m</m:t>
                </m:r>
              </m:oMath>
            </m:oMathPara>
          </w:p>
        </w:tc>
        <w:tc>
          <w:tcPr>
            <w:tcW w:w="1285" w:type="dxa"/>
            <w:vAlign w:val="center"/>
          </w:tcPr>
          <w:p w14:paraId="4DD9A895" w14:textId="0E79E931" w:rsidR="0009117D" w:rsidRPr="006870FB" w:rsidRDefault="00953733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 xml:space="preserve"> in °</m:t>
                </m:r>
              </m:oMath>
            </m:oMathPara>
          </w:p>
        </w:tc>
        <w:tc>
          <w:tcPr>
            <w:tcW w:w="1426" w:type="dxa"/>
            <w:vAlign w:val="center"/>
          </w:tcPr>
          <w:p w14:paraId="32253512" w14:textId="229CA4BB" w:rsidR="0009117D" w:rsidRPr="006870FB" w:rsidRDefault="005C7330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77" w:type="dxa"/>
            <w:vAlign w:val="center"/>
          </w:tcPr>
          <w:p w14:paraId="5871BE51" w14:textId="24487D7E" w:rsidR="0009117D" w:rsidRPr="006870FB" w:rsidRDefault="005C7330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(t)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1E9F0DE8" w14:textId="194458AF" w:rsidR="0009117D" w:rsidRPr="006870FB" w:rsidRDefault="005C7330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(t)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56E54702" w14:textId="0F897C5B" w:rsidR="0009117D" w:rsidRPr="006870FB" w:rsidRDefault="005C7330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6"/>
                      </w:rPr>
                      <m:t>φ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(t)</m:t>
                </m:r>
              </m:oMath>
            </m:oMathPara>
          </w:p>
        </w:tc>
      </w:tr>
      <w:tr w:rsidR="0009117D" w:rsidRPr="006870FB" w14:paraId="26D08C9A" w14:textId="77777777" w:rsidTr="001F3BF8">
        <w:trPr>
          <w:trHeight w:val="227"/>
        </w:trPr>
        <w:tc>
          <w:tcPr>
            <w:tcW w:w="1406" w:type="dxa"/>
            <w:vAlign w:val="center"/>
          </w:tcPr>
          <w:p w14:paraId="5F35E8B8" w14:textId="75F3C780" w:rsidR="0009117D" w:rsidRPr="00953733" w:rsidRDefault="00054E4F" w:rsidP="0009117D">
            <w:pPr>
              <w:jc w:val="center"/>
              <w:rPr>
                <w:rFonts w:eastAsiaTheme="minorEastAsia"/>
                <w:b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16"/>
                  </w:rPr>
                  <m:t>0.050 ms</m:t>
                </m:r>
              </m:oMath>
            </m:oMathPara>
          </w:p>
        </w:tc>
        <w:tc>
          <w:tcPr>
            <w:tcW w:w="1338" w:type="dxa"/>
            <w:vAlign w:val="center"/>
          </w:tcPr>
          <w:p w14:paraId="322DCB9D" w14:textId="0C12966B" w:rsidR="0009117D" w:rsidRPr="006870FB" w:rsidRDefault="00A65971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0.262188</m:t>
                </m:r>
              </m:oMath>
            </m:oMathPara>
          </w:p>
        </w:tc>
        <w:tc>
          <w:tcPr>
            <w:tcW w:w="1285" w:type="dxa"/>
            <w:vAlign w:val="center"/>
          </w:tcPr>
          <w:p w14:paraId="21E907AD" w14:textId="254F9197" w:rsidR="0009117D" w:rsidRPr="006870FB" w:rsidRDefault="00953733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45</m:t>
                </m:r>
              </m:oMath>
            </m:oMathPara>
          </w:p>
        </w:tc>
        <w:tc>
          <w:tcPr>
            <w:tcW w:w="1426" w:type="dxa"/>
            <w:vAlign w:val="center"/>
          </w:tcPr>
          <w:p w14:paraId="03D82FD3" w14:textId="1BDD6BBC" w:rsidR="0009117D" w:rsidRPr="006870FB" w:rsidRDefault="00953733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-0.3725573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17AF5911" w14:textId="585557B1" w:rsidR="0009117D" w:rsidRPr="006870FB" w:rsidRDefault="00A65971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0.4118443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3CF8A97B" w14:textId="08F0618C" w:rsidR="0009117D" w:rsidRPr="006870FB" w:rsidRDefault="00953733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-41.080 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2A8AB864" w14:textId="0D3D9C95" w:rsidR="0009117D" w:rsidRPr="006870FB" w:rsidRDefault="00953733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-11.704 </m:t>
                </m:r>
              </m:oMath>
            </m:oMathPara>
          </w:p>
        </w:tc>
      </w:tr>
      <w:tr w:rsidR="0009117D" w:rsidRPr="006870FB" w14:paraId="0CE9C03F" w14:textId="77777777" w:rsidTr="001F3BF8">
        <w:trPr>
          <w:trHeight w:val="227"/>
        </w:trPr>
        <w:tc>
          <w:tcPr>
            <w:tcW w:w="1406" w:type="dxa"/>
            <w:vAlign w:val="center"/>
          </w:tcPr>
          <w:p w14:paraId="29AEB33C" w14:textId="4C8B99BA" w:rsidR="0009117D" w:rsidRPr="00953733" w:rsidRDefault="00054E4F" w:rsidP="0009117D">
            <w:pPr>
              <w:jc w:val="center"/>
              <w:rPr>
                <w:rFonts w:eastAsiaTheme="minorEastAsia"/>
                <w:b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0.150 ms</m:t>
                </m:r>
              </m:oMath>
            </m:oMathPara>
          </w:p>
        </w:tc>
        <w:tc>
          <w:tcPr>
            <w:tcW w:w="1338" w:type="dxa"/>
            <w:vAlign w:val="center"/>
          </w:tcPr>
          <w:p w14:paraId="2E1EBC9F" w14:textId="38C3F4B3" w:rsidR="0009117D" w:rsidRPr="006870FB" w:rsidRDefault="00A65971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0.262188</m:t>
                </m:r>
              </m:oMath>
            </m:oMathPara>
          </w:p>
        </w:tc>
        <w:tc>
          <w:tcPr>
            <w:tcW w:w="1285" w:type="dxa"/>
            <w:vAlign w:val="center"/>
          </w:tcPr>
          <w:p w14:paraId="6C36DF99" w14:textId="1EE92407" w:rsidR="0009117D" w:rsidRPr="006870FB" w:rsidRDefault="00953733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135</m:t>
                </m:r>
              </m:oMath>
            </m:oMathPara>
          </w:p>
        </w:tc>
        <w:tc>
          <w:tcPr>
            <w:tcW w:w="1426" w:type="dxa"/>
            <w:vAlign w:val="center"/>
          </w:tcPr>
          <w:p w14:paraId="102CE77F" w14:textId="2A4A5BD0" w:rsidR="0009117D" w:rsidRPr="006870FB" w:rsidRDefault="00A65971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   0.3657905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25B9B0CE" w14:textId="350E47F2" w:rsidR="0009117D" w:rsidRPr="006870FB" w:rsidRDefault="00A65971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0.4118442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5FC0951E" w14:textId="56273B03" w:rsidR="0009117D" w:rsidRPr="006870FB" w:rsidRDefault="00953733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-39.569 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7A258845" w14:textId="310861B6" w:rsidR="0009117D" w:rsidRPr="006870FB" w:rsidRDefault="00A65971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   11.492 </m:t>
                </m:r>
              </m:oMath>
            </m:oMathPara>
          </w:p>
        </w:tc>
      </w:tr>
      <w:tr w:rsidR="0009117D" w:rsidRPr="006870FB" w14:paraId="6DEF7813" w14:textId="77777777" w:rsidTr="001F3BF8">
        <w:trPr>
          <w:trHeight w:val="227"/>
        </w:trPr>
        <w:tc>
          <w:tcPr>
            <w:tcW w:w="1406" w:type="dxa"/>
            <w:vAlign w:val="center"/>
          </w:tcPr>
          <w:p w14:paraId="7E80EA0E" w14:textId="5358960D" w:rsidR="0009117D" w:rsidRPr="00953733" w:rsidRDefault="00054E4F" w:rsidP="0009117D">
            <w:pPr>
              <w:jc w:val="center"/>
              <w:rPr>
                <w:rFonts w:eastAsiaTheme="minorEastAsia"/>
                <w:b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6"/>
                  </w:rPr>
                  <m:t>0.370 ms</m:t>
                </m:r>
              </m:oMath>
            </m:oMathPara>
          </w:p>
        </w:tc>
        <w:tc>
          <w:tcPr>
            <w:tcW w:w="1338" w:type="dxa"/>
            <w:vAlign w:val="center"/>
          </w:tcPr>
          <w:p w14:paraId="32A00BA1" w14:textId="0E8BD2E7" w:rsidR="0009117D" w:rsidRPr="006870FB" w:rsidRDefault="00A65971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0.288972</m:t>
                </m:r>
              </m:oMath>
            </m:oMathPara>
          </w:p>
        </w:tc>
        <w:tc>
          <w:tcPr>
            <w:tcW w:w="1285" w:type="dxa"/>
            <w:vAlign w:val="center"/>
          </w:tcPr>
          <w:p w14:paraId="40EAF2BC" w14:textId="2E10E07E" w:rsidR="0009117D" w:rsidRPr="006870FB" w:rsidRDefault="00953733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333</m:t>
                </m:r>
              </m:oMath>
            </m:oMathPara>
          </w:p>
        </w:tc>
        <w:tc>
          <w:tcPr>
            <w:tcW w:w="1426" w:type="dxa"/>
            <w:vAlign w:val="center"/>
          </w:tcPr>
          <w:p w14:paraId="106EE892" w14:textId="13C7C6C0" w:rsidR="0009117D" w:rsidRPr="006870FB" w:rsidRDefault="00953733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-0.0637046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09DCED74" w14:textId="40E7B67A" w:rsidR="0009117D" w:rsidRPr="006870FB" w:rsidRDefault="00A65971" w:rsidP="0009117D">
            <w:pPr>
              <w:jc w:val="center"/>
              <w:rPr>
                <w:rFonts w:eastAsiaTheme="minorEastAsia"/>
                <w:sz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>0.4539164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7B8E2865" w14:textId="38C16DEC" w:rsidR="0009117D" w:rsidRPr="006870FB" w:rsidRDefault="00953733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-25.911 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17B09FCF" w14:textId="7F8D7A66" w:rsidR="0009117D" w:rsidRPr="006870FB" w:rsidRDefault="00953733" w:rsidP="0009117D">
            <w:pPr>
              <w:jc w:val="center"/>
              <w:rPr>
                <w:rFonts w:ascii="Cambria Math" w:eastAsiaTheme="minorEastAsia" w:hAnsi="Cambria Math"/>
                <w:sz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</w:rPr>
                  <m:t xml:space="preserve">-20.013 </m:t>
                </m:r>
              </m:oMath>
            </m:oMathPara>
          </w:p>
        </w:tc>
      </w:tr>
    </w:tbl>
    <w:p w14:paraId="337C83A9" w14:textId="77777777" w:rsidR="0009117D" w:rsidRPr="002E711E" w:rsidRDefault="0009117D" w:rsidP="002E711E">
      <w:pPr>
        <w:rPr>
          <w:rFonts w:eastAsiaTheme="minorEastAsia"/>
        </w:rPr>
      </w:pPr>
    </w:p>
    <w:sectPr w:rsidR="0009117D" w:rsidRPr="002E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yyip Ensar Özkaya">
    <w15:presenceInfo w15:providerId="Windows Live" w15:userId="85c5fb9976e0b6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0C1"/>
    <w:rsid w:val="000021AE"/>
    <w:rsid w:val="00023EFA"/>
    <w:rsid w:val="00041377"/>
    <w:rsid w:val="00054E4F"/>
    <w:rsid w:val="00056B32"/>
    <w:rsid w:val="0009117D"/>
    <w:rsid w:val="000B0B11"/>
    <w:rsid w:val="000B1279"/>
    <w:rsid w:val="000C0022"/>
    <w:rsid w:val="000E1BF6"/>
    <w:rsid w:val="000E493E"/>
    <w:rsid w:val="0014544F"/>
    <w:rsid w:val="00150357"/>
    <w:rsid w:val="00181B81"/>
    <w:rsid w:val="001864F0"/>
    <w:rsid w:val="001A25F7"/>
    <w:rsid w:val="001F3BF8"/>
    <w:rsid w:val="001F4E20"/>
    <w:rsid w:val="002200C1"/>
    <w:rsid w:val="00287C89"/>
    <w:rsid w:val="00294BE7"/>
    <w:rsid w:val="002964D2"/>
    <w:rsid w:val="002A200D"/>
    <w:rsid w:val="002B2511"/>
    <w:rsid w:val="002C068D"/>
    <w:rsid w:val="002E711E"/>
    <w:rsid w:val="00302637"/>
    <w:rsid w:val="00304616"/>
    <w:rsid w:val="00307F45"/>
    <w:rsid w:val="003213B0"/>
    <w:rsid w:val="00337E0B"/>
    <w:rsid w:val="00337EF4"/>
    <w:rsid w:val="00387198"/>
    <w:rsid w:val="003C0C00"/>
    <w:rsid w:val="003E2D65"/>
    <w:rsid w:val="0042516C"/>
    <w:rsid w:val="004504F4"/>
    <w:rsid w:val="00460C6F"/>
    <w:rsid w:val="00470377"/>
    <w:rsid w:val="0048419F"/>
    <w:rsid w:val="004A0FC5"/>
    <w:rsid w:val="004B3E84"/>
    <w:rsid w:val="004F314D"/>
    <w:rsid w:val="005657E5"/>
    <w:rsid w:val="005B2858"/>
    <w:rsid w:val="005B3450"/>
    <w:rsid w:val="005C7330"/>
    <w:rsid w:val="006066B2"/>
    <w:rsid w:val="00637F66"/>
    <w:rsid w:val="00650BD0"/>
    <w:rsid w:val="0068218B"/>
    <w:rsid w:val="006870FB"/>
    <w:rsid w:val="006C454A"/>
    <w:rsid w:val="006E3663"/>
    <w:rsid w:val="00765A19"/>
    <w:rsid w:val="00776AAD"/>
    <w:rsid w:val="007E4D59"/>
    <w:rsid w:val="007F1A2A"/>
    <w:rsid w:val="00805392"/>
    <w:rsid w:val="008B435E"/>
    <w:rsid w:val="008B5281"/>
    <w:rsid w:val="00912BDE"/>
    <w:rsid w:val="00953733"/>
    <w:rsid w:val="00964FD8"/>
    <w:rsid w:val="009F69AA"/>
    <w:rsid w:val="00A16146"/>
    <w:rsid w:val="00A23A50"/>
    <w:rsid w:val="00A327D0"/>
    <w:rsid w:val="00A65971"/>
    <w:rsid w:val="00A849A7"/>
    <w:rsid w:val="00AE6475"/>
    <w:rsid w:val="00AF0214"/>
    <w:rsid w:val="00AF3511"/>
    <w:rsid w:val="00B14252"/>
    <w:rsid w:val="00B55E0D"/>
    <w:rsid w:val="00B660AD"/>
    <w:rsid w:val="00B717E5"/>
    <w:rsid w:val="00BB4294"/>
    <w:rsid w:val="00C46571"/>
    <w:rsid w:val="00C56617"/>
    <w:rsid w:val="00C6688C"/>
    <w:rsid w:val="00CB405A"/>
    <w:rsid w:val="00D41E73"/>
    <w:rsid w:val="00D52550"/>
    <w:rsid w:val="00DB45FB"/>
    <w:rsid w:val="00DD39A8"/>
    <w:rsid w:val="00DD4ED3"/>
    <w:rsid w:val="00E2176F"/>
    <w:rsid w:val="00E27A60"/>
    <w:rsid w:val="00EB5C2C"/>
    <w:rsid w:val="00EC10A7"/>
    <w:rsid w:val="00ED7078"/>
    <w:rsid w:val="00EE4624"/>
    <w:rsid w:val="00F24CA9"/>
    <w:rsid w:val="00F36A47"/>
    <w:rsid w:val="00F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E606"/>
  <w15:chartTrackingRefBased/>
  <w15:docId w15:val="{57E2F1CC-8A4B-4290-876D-4B1401B6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146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D5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525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5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2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D65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D65"/>
    <w:rPr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65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1559</Words>
  <Characters>8889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Ensar Özkaya</dc:creator>
  <cp:keywords/>
  <dc:description/>
  <cp:lastModifiedBy>Tayyip Ensar Özkaya</cp:lastModifiedBy>
  <cp:revision>17</cp:revision>
  <dcterms:created xsi:type="dcterms:W3CDTF">2019-01-15T08:43:00Z</dcterms:created>
  <dcterms:modified xsi:type="dcterms:W3CDTF">2019-02-06T12:18:00Z</dcterms:modified>
</cp:coreProperties>
</file>